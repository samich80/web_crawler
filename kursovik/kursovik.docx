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1F81F" w14:textId="77777777" w:rsidR="00006F7C" w:rsidRPr="00006F7C" w:rsidRDefault="00006F7C" w:rsidP="00006F7C">
      <w:pPr>
        <w:pStyle w:val="Listenabsatz"/>
        <w:numPr>
          <w:ilvl w:val="0"/>
          <w:numId w:val="1"/>
        </w:numPr>
        <w:jc w:val="center"/>
        <w:rPr>
          <w:rFonts w:ascii="Times New Roman" w:hAnsi="Times New Roman" w:cs="Times New Roman"/>
          <w:b/>
        </w:rPr>
      </w:pPr>
      <w:r w:rsidRPr="00006F7C">
        <w:rPr>
          <w:rFonts w:ascii="Times New Roman" w:hAnsi="Times New Roman" w:cs="Times New Roman"/>
          <w:b/>
        </w:rPr>
        <w:t>Планирование успеха и измерение его эффективности.</w:t>
      </w:r>
    </w:p>
    <w:p w14:paraId="2F18AD0E" w14:textId="77777777" w:rsidR="00006F7C" w:rsidRPr="00006F7C" w:rsidRDefault="00006F7C" w:rsidP="00006F7C">
      <w:pPr>
        <w:ind w:left="360"/>
        <w:rPr>
          <w:rFonts w:ascii="Times New Roman" w:hAnsi="Times New Roman" w:cs="Times New Roman"/>
        </w:rPr>
      </w:pPr>
    </w:p>
    <w:p w14:paraId="60B3CC39" w14:textId="77777777" w:rsidR="00534917" w:rsidRPr="004137E8" w:rsidRDefault="00006F7C" w:rsidP="004137E8">
      <w:pPr>
        <w:pStyle w:val="Listenabsatz"/>
        <w:numPr>
          <w:ilvl w:val="0"/>
          <w:numId w:val="4"/>
        </w:numPr>
        <w:rPr>
          <w:rFonts w:ascii="Times New Roman" w:hAnsi="Times New Roman" w:cs="Times New Roman"/>
          <w:sz w:val="24"/>
          <w:szCs w:val="24"/>
        </w:rPr>
      </w:pPr>
      <w:r w:rsidRPr="004137E8">
        <w:rPr>
          <w:rFonts w:ascii="Times New Roman" w:hAnsi="Times New Roman" w:cs="Times New Roman"/>
          <w:sz w:val="24"/>
          <w:szCs w:val="24"/>
        </w:rPr>
        <w:t xml:space="preserve">Сеть интернет – это отдельный мир, в котором большая часть правил обычного мира не работают, но тем не менее «онлайн» мир тесно переплетен с миром «оффлайн». В полной мере эту закономерность можно увидеть в сфере монетизации интернет сайтов. Заработок на интернет блоге в современном мире является перспективным направлением. </w:t>
      </w:r>
    </w:p>
    <w:p w14:paraId="6CAE9440" w14:textId="77777777" w:rsidR="00006F7C" w:rsidRDefault="00006F7C">
      <w:pPr>
        <w:rPr>
          <w:rFonts w:ascii="Times New Roman" w:hAnsi="Times New Roman" w:cs="Times New Roman"/>
          <w:sz w:val="24"/>
          <w:szCs w:val="24"/>
        </w:rPr>
      </w:pPr>
      <w:r>
        <w:rPr>
          <w:rFonts w:ascii="Times New Roman" w:hAnsi="Times New Roman" w:cs="Times New Roman"/>
          <w:sz w:val="24"/>
          <w:szCs w:val="24"/>
        </w:rPr>
        <w:t>Основными способами заработка на блоге являются:</w:t>
      </w:r>
    </w:p>
    <w:p w14:paraId="007A4A86" w14:textId="77777777" w:rsidR="00006F7C" w:rsidRPr="00681A73" w:rsidRDefault="00006F7C" w:rsidP="00681A73">
      <w:pPr>
        <w:pStyle w:val="Listenabsatz"/>
        <w:numPr>
          <w:ilvl w:val="0"/>
          <w:numId w:val="2"/>
        </w:numPr>
        <w:rPr>
          <w:rFonts w:ascii="Times New Roman" w:hAnsi="Times New Roman" w:cs="Times New Roman"/>
          <w:sz w:val="24"/>
          <w:szCs w:val="24"/>
        </w:rPr>
      </w:pPr>
      <w:r w:rsidRPr="00681A73">
        <w:rPr>
          <w:rFonts w:ascii="Times New Roman" w:hAnsi="Times New Roman" w:cs="Times New Roman"/>
          <w:sz w:val="24"/>
          <w:szCs w:val="24"/>
        </w:rPr>
        <w:t xml:space="preserve">Партнерские программы – продажа не своих товаров и услуг по реферальной программе. В этом варианте особо интересна реклама чужих товаров или услуг. Реализация может заключаться в следующем: статья в блоге, рассказывающая о путешествиях </w:t>
      </w:r>
      <w:r w:rsidR="00681A73" w:rsidRPr="00681A73">
        <w:rPr>
          <w:rFonts w:ascii="Times New Roman" w:hAnsi="Times New Roman" w:cs="Times New Roman"/>
          <w:sz w:val="24"/>
          <w:szCs w:val="24"/>
        </w:rPr>
        <w:t>может включать скрытую рекламу туроператора или гостиниц, упомянув которые в контексте статьи будет являться скрытой рекламой.</w:t>
      </w:r>
    </w:p>
    <w:p w14:paraId="6E89A01D" w14:textId="77777777" w:rsidR="00681A73"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Торговля товарами и услугами – продажа своих собственных товаров (например, изделия ручной работы). Статья в блоге может содержать прямые указания на продаваемый товар, включая фотографии и видео товара, а также напрямую говорить о талантах автора статьи или иметь описание процесса производства, тем самым привлекая читателей мотивируя их на покупку.</w:t>
      </w:r>
    </w:p>
    <w:p w14:paraId="30D06389" w14:textId="77777777" w:rsidR="00681A73"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 xml:space="preserve"> Реклама в блоге – заработок, основанный на показе пассивной рекламе, представленной в виде баннеров, рекламных ссылок или контекстной рекламы. Обычно, используются баннерные сети, предоставляющие услуги по заработку на показе рекламы, например, </w:t>
      </w:r>
      <w:r>
        <w:rPr>
          <w:rFonts w:ascii="Times New Roman" w:hAnsi="Times New Roman" w:cs="Times New Roman"/>
          <w:sz w:val="24"/>
          <w:szCs w:val="24"/>
          <w:lang w:val="en-US"/>
        </w:rPr>
        <w:t>Google</w:t>
      </w:r>
      <w:r w:rsidRPr="00681A73">
        <w:rPr>
          <w:rFonts w:ascii="Times New Roman" w:hAnsi="Times New Roman" w:cs="Times New Roman"/>
          <w:sz w:val="24"/>
          <w:szCs w:val="24"/>
        </w:rPr>
        <w:t xml:space="preserve"> </w:t>
      </w:r>
      <w:r>
        <w:rPr>
          <w:rFonts w:ascii="Times New Roman" w:hAnsi="Times New Roman" w:cs="Times New Roman"/>
          <w:sz w:val="24"/>
          <w:szCs w:val="24"/>
          <w:lang w:val="en-US"/>
        </w:rPr>
        <w:t>AdSense</w:t>
      </w:r>
      <w:r w:rsidRPr="00681A73">
        <w:rPr>
          <w:rFonts w:ascii="Times New Roman" w:hAnsi="Times New Roman" w:cs="Times New Roman"/>
          <w:sz w:val="24"/>
          <w:szCs w:val="24"/>
        </w:rPr>
        <w:t>.</w:t>
      </w:r>
    </w:p>
    <w:p w14:paraId="45874C78" w14:textId="77777777" w:rsidR="00681A73"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Брендирование – помещение на фон (подложку) блога большой картинки или анимации, занимающей большое место. Один из самых доходных способов монетизации.</w:t>
      </w:r>
    </w:p>
    <w:p w14:paraId="728D7F4B" w14:textId="77777777" w:rsidR="00681A73"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Размещение рекламных статей – размещение в своем блоге специальных рекламных статей, наряду с авторскими статьями. Как правило. Это уже написанные статьи, один-два абзаца рассказывающие о товаре или услуге.</w:t>
      </w:r>
    </w:p>
    <w:p w14:paraId="39594912" w14:textId="77777777" w:rsidR="00165D4B" w:rsidRDefault="00681A73" w:rsidP="00681A73">
      <w:pPr>
        <w:pStyle w:val="Listenabsatz"/>
        <w:numPr>
          <w:ilvl w:val="0"/>
          <w:numId w:val="2"/>
        </w:numPr>
        <w:rPr>
          <w:rFonts w:ascii="Times New Roman" w:hAnsi="Times New Roman" w:cs="Times New Roman"/>
          <w:sz w:val="24"/>
          <w:szCs w:val="24"/>
        </w:rPr>
      </w:pPr>
      <w:r>
        <w:rPr>
          <w:rFonts w:ascii="Times New Roman" w:hAnsi="Times New Roman" w:cs="Times New Roman"/>
          <w:sz w:val="24"/>
          <w:szCs w:val="24"/>
        </w:rPr>
        <w:t xml:space="preserve">Продажа ссылок – размещение ссылок в своих статьях. Ведущих на другие сайты. </w:t>
      </w:r>
      <w:r w:rsidR="00165D4B">
        <w:rPr>
          <w:rFonts w:ascii="Times New Roman" w:hAnsi="Times New Roman" w:cs="Times New Roman"/>
          <w:sz w:val="24"/>
          <w:szCs w:val="24"/>
        </w:rPr>
        <w:t>Суть этой системы заключается в том, что, чем больше источников ссылается на сайт, тем выше его рейтинг в поисковых запросах.</w:t>
      </w:r>
    </w:p>
    <w:p w14:paraId="315515E0" w14:textId="77777777" w:rsidR="00165D4B" w:rsidRDefault="00165D4B" w:rsidP="00165D4B">
      <w:pPr>
        <w:ind w:left="360"/>
        <w:rPr>
          <w:rFonts w:ascii="Times New Roman" w:hAnsi="Times New Roman" w:cs="Times New Roman"/>
          <w:sz w:val="24"/>
          <w:szCs w:val="24"/>
        </w:rPr>
      </w:pPr>
      <w:r>
        <w:rPr>
          <w:rFonts w:ascii="Times New Roman" w:hAnsi="Times New Roman" w:cs="Times New Roman"/>
          <w:sz w:val="24"/>
          <w:szCs w:val="24"/>
        </w:rPr>
        <w:t>Это самые перспективные, на мой взгляд, способы монетизации блога, существуют и другие, но их эффективность не высокая.</w:t>
      </w:r>
    </w:p>
    <w:p w14:paraId="28350027" w14:textId="77777777" w:rsidR="004137E8" w:rsidRDefault="004137E8" w:rsidP="00165D4B">
      <w:pPr>
        <w:ind w:left="360"/>
        <w:rPr>
          <w:rFonts w:ascii="Times New Roman" w:hAnsi="Times New Roman" w:cs="Times New Roman"/>
          <w:sz w:val="24"/>
          <w:szCs w:val="24"/>
        </w:rPr>
      </w:pPr>
    </w:p>
    <w:p w14:paraId="1453A07A" w14:textId="77777777" w:rsidR="00165D4B" w:rsidRDefault="004137E8" w:rsidP="004137E8">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Среди факторов, непосредственно влияющих на успех монетизации блога необходимо выделить ключевые, выделенные на основе привлекательности блога для посетителей:</w:t>
      </w:r>
    </w:p>
    <w:p w14:paraId="674026A9" w14:textId="77777777"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удобное и запоминающееся доменное имя,</w:t>
      </w:r>
    </w:p>
    <w:p w14:paraId="23180008" w14:textId="77777777" w:rsidR="004137E8" w:rsidRDefault="004137E8" w:rsidP="004137E8">
      <w:pPr>
        <w:ind w:left="720"/>
        <w:rPr>
          <w:rFonts w:ascii="Times New Roman" w:hAnsi="Times New Roman" w:cs="Times New Roman"/>
          <w:sz w:val="24"/>
          <w:szCs w:val="24"/>
        </w:rPr>
      </w:pPr>
      <w:r>
        <w:rPr>
          <w:rFonts w:ascii="Times New Roman" w:hAnsi="Times New Roman" w:cs="Times New Roman"/>
          <w:sz w:val="24"/>
          <w:szCs w:val="24"/>
        </w:rPr>
        <w:t>тематика блога соответствует ожиданиям посетителей,</w:t>
      </w:r>
    </w:p>
    <w:p w14:paraId="6AC5F631" w14:textId="77777777" w:rsidR="000250A4" w:rsidRDefault="000C54E5" w:rsidP="004137E8">
      <w:pPr>
        <w:ind w:left="720"/>
        <w:rPr>
          <w:rFonts w:ascii="Times New Roman" w:hAnsi="Times New Roman" w:cs="Times New Roman"/>
          <w:sz w:val="24"/>
          <w:szCs w:val="24"/>
        </w:rPr>
      </w:pPr>
      <w:r>
        <w:rPr>
          <w:rFonts w:ascii="Times New Roman" w:hAnsi="Times New Roman" w:cs="Times New Roman"/>
          <w:sz w:val="24"/>
          <w:szCs w:val="24"/>
        </w:rPr>
        <w:t>материалы блога помогают посетителям решать их проблемы.</w:t>
      </w:r>
    </w:p>
    <w:p w14:paraId="478293FC" w14:textId="77777777" w:rsidR="000C54E5" w:rsidRDefault="000C54E5" w:rsidP="000C54E5">
      <w:pPr>
        <w:rPr>
          <w:rFonts w:ascii="Times New Roman" w:hAnsi="Times New Roman" w:cs="Times New Roman"/>
          <w:sz w:val="24"/>
          <w:szCs w:val="24"/>
        </w:rPr>
      </w:pPr>
      <w:r>
        <w:rPr>
          <w:rFonts w:ascii="Times New Roman" w:hAnsi="Times New Roman" w:cs="Times New Roman"/>
          <w:sz w:val="24"/>
          <w:szCs w:val="24"/>
        </w:rPr>
        <w:t>Учитывая, вышеизложенное, можно составить следующую иерархию:</w:t>
      </w:r>
    </w:p>
    <w:p w14:paraId="777410D2" w14:textId="63F76C19" w:rsidR="000C54E5" w:rsidRPr="004137E8" w:rsidRDefault="006F0980" w:rsidP="000C54E5">
      <w:pPr>
        <w:jc w:val="center"/>
        <w:rPr>
          <w:rFonts w:ascii="Times New Roman" w:hAnsi="Times New Roman" w:cs="Times New Roman"/>
          <w:sz w:val="24"/>
          <w:szCs w:val="24"/>
        </w:rPr>
      </w:pPr>
      <w:r>
        <w:rPr>
          <w:rFonts w:ascii="Times New Roman" w:hAnsi="Times New Roman" w:cs="Times New Roman"/>
          <w:sz w:val="24"/>
          <w:szCs w:val="24"/>
        </w:rPr>
        <w:lastRenderedPageBreak/>
        <w:pict w14:anchorId="179D9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26.7pt">
            <v:imagedata r:id="rId5" o:title="monetization_structure"/>
          </v:shape>
        </w:pict>
      </w:r>
    </w:p>
    <w:p w14:paraId="3AB6462B" w14:textId="3FFC654E" w:rsidR="004137E8" w:rsidRDefault="004137E8" w:rsidP="004137E8">
      <w:pPr>
        <w:pStyle w:val="Listenabsatz"/>
        <w:rPr>
          <w:rFonts w:ascii="Times New Roman" w:hAnsi="Times New Roman" w:cs="Times New Roman"/>
          <w:sz w:val="24"/>
          <w:szCs w:val="24"/>
        </w:rPr>
      </w:pPr>
    </w:p>
    <w:p w14:paraId="33DDADAB" w14:textId="58E365A2" w:rsidR="0034362B" w:rsidRDefault="0034362B" w:rsidP="004137E8">
      <w:pPr>
        <w:pStyle w:val="Listenabsatz"/>
        <w:rPr>
          <w:rFonts w:ascii="Times New Roman" w:hAnsi="Times New Roman" w:cs="Times New Roman"/>
          <w:sz w:val="24"/>
          <w:szCs w:val="24"/>
        </w:rPr>
      </w:pPr>
    </w:p>
    <w:p w14:paraId="1EB74948" w14:textId="50C72658" w:rsidR="0034362B" w:rsidRDefault="00240B8E" w:rsidP="004137E8">
      <w:pPr>
        <w:pStyle w:val="Listenabsatz"/>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7936" behindDoc="0" locked="0" layoutInCell="1" allowOverlap="1" wp14:anchorId="0316E2FA" wp14:editId="1AB6F58C">
                <wp:simplePos x="0" y="0"/>
                <wp:positionH relativeFrom="column">
                  <wp:posOffset>90079</wp:posOffset>
                </wp:positionH>
                <wp:positionV relativeFrom="paragraph">
                  <wp:posOffset>71029</wp:posOffset>
                </wp:positionV>
                <wp:extent cx="6106972" cy="4247103"/>
                <wp:effectExtent l="0" t="0" r="27305" b="20320"/>
                <wp:wrapNone/>
                <wp:docPr id="25" name="Gruppieren 25"/>
                <wp:cNvGraphicFramePr/>
                <a:graphic xmlns:a="http://schemas.openxmlformats.org/drawingml/2006/main">
                  <a:graphicData uri="http://schemas.microsoft.com/office/word/2010/wordprocessingGroup">
                    <wpg:wgp>
                      <wpg:cNvGrpSpPr/>
                      <wpg:grpSpPr>
                        <a:xfrm>
                          <a:off x="0" y="0"/>
                          <a:ext cx="6106972" cy="4247103"/>
                          <a:chOff x="0" y="0"/>
                          <a:chExt cx="6106972" cy="4247103"/>
                        </a:xfrm>
                      </wpg:grpSpPr>
                      <wps:wsp>
                        <wps:cNvPr id="2" name="Rechteck 2"/>
                        <wps:cNvSpPr/>
                        <wps:spPr>
                          <a:xfrm>
                            <a:off x="2547257" y="0"/>
                            <a:ext cx="1359877" cy="39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44F9B5" w14:textId="48D899DB" w:rsidR="0034362B" w:rsidRPr="0034362B" w:rsidRDefault="0034362B" w:rsidP="0034362B">
                              <w:pPr>
                                <w:jc w:val="center"/>
                                <w:rPr>
                                  <w:sz w:val="36"/>
                                  <w:szCs w:val="36"/>
                                  <w:lang w:val="de-DE"/>
                                </w:rPr>
                              </w:pPr>
                              <w:r w:rsidRPr="0034362B">
                                <w:rPr>
                                  <w:sz w:val="36"/>
                                  <w:szCs w:val="36"/>
                                  <w:lang w:val="de-DE"/>
                                </w:rP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547257" y="729343"/>
                            <a:ext cx="1359535" cy="398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5E100" w14:textId="728D76F4" w:rsidR="0034362B" w:rsidRPr="0034362B" w:rsidRDefault="0034362B" w:rsidP="0034362B">
                              <w:pPr>
                                <w:jc w:val="center"/>
                                <w:rPr>
                                  <w:lang w:val="de-DE"/>
                                </w:rPr>
                              </w:pPr>
                              <w:r>
                                <w:rPr>
                                  <w:lang w:val="de-DE"/>
                                </w:rPr>
                                <w:t xml:space="preserve">Domainname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eck 4"/>
                        <wps:cNvSpPr/>
                        <wps:spPr>
                          <a:xfrm>
                            <a:off x="2552700" y="1447800"/>
                            <a:ext cx="1360170" cy="3994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DD5082" w14:textId="4CE18A3C" w:rsidR="0034362B" w:rsidRPr="0034362B" w:rsidRDefault="0034362B" w:rsidP="0034362B">
                              <w:pPr>
                                <w:jc w:val="center"/>
                                <w:rPr>
                                  <w:lang w:val="de-DE"/>
                                </w:rPr>
                              </w:pPr>
                              <w:r>
                                <w:rPr>
                                  <w:lang w:val="de-DE"/>
                                </w:rPr>
                                <w:t xml:space="preserve">Nützliche </w:t>
                              </w:r>
                              <w:r w:rsidR="003C26D3">
                                <w:rPr>
                                  <w:lang w:val="de-DE"/>
                                </w:rPr>
                                <w:t>Beiträge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eck 5"/>
                        <wps:cNvSpPr/>
                        <wps:spPr>
                          <a:xfrm>
                            <a:off x="1643743" y="2160815"/>
                            <a:ext cx="1154430" cy="46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5ABBE" w14:textId="5C917557" w:rsidR="0034362B" w:rsidRPr="0034362B" w:rsidRDefault="0034362B" w:rsidP="0034362B">
                              <w:pPr>
                                <w:jc w:val="center"/>
                                <w:rPr>
                                  <w:sz w:val="20"/>
                                  <w:szCs w:val="20"/>
                                  <w:lang w:val="de-DE"/>
                                </w:rPr>
                              </w:pPr>
                              <w:r w:rsidRPr="0034362B">
                                <w:rPr>
                                  <w:sz w:val="20"/>
                                  <w:szCs w:val="20"/>
                                  <w:lang w:val="de-DE"/>
                                </w:rPr>
                                <w:t xml:space="preserve">Anzahl der Ansichten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3581400" y="2160815"/>
                            <a:ext cx="1083310" cy="462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CEA37" w14:textId="4F8AA4AC" w:rsidR="0034362B" w:rsidRPr="0034362B" w:rsidRDefault="0034362B" w:rsidP="0034362B">
                              <w:pPr>
                                <w:jc w:val="center"/>
                                <w:rPr>
                                  <w:sz w:val="20"/>
                                  <w:szCs w:val="20"/>
                                  <w:lang w:val="de-DE"/>
                                </w:rPr>
                              </w:pPr>
                              <w:r w:rsidRPr="0034362B">
                                <w:rPr>
                                  <w:sz w:val="20"/>
                                  <w:szCs w:val="20"/>
                                  <w:lang w:val="de-DE"/>
                                </w:rPr>
                                <w:t>Anzahl der Kommentaren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ussdiagramm: Verzweigung 9"/>
                        <wps:cNvSpPr/>
                        <wps:spPr>
                          <a:xfrm>
                            <a:off x="1581150" y="2713265"/>
                            <a:ext cx="3286857" cy="130106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5D0C9" w14:textId="76F8D32E" w:rsidR="0034362B" w:rsidRPr="0034362B" w:rsidRDefault="0034362B" w:rsidP="0034362B">
                              <w:pPr>
                                <w:jc w:val="center"/>
                                <w:rPr>
                                  <w:lang w:val="de-DE"/>
                                </w:rPr>
                              </w:pPr>
                              <w:r>
                                <w:rPr>
                                  <w:lang w:val="de-DE"/>
                                </w:rPr>
                                <w:t>Anzahl der Kommentaren</w:t>
                              </w:r>
                              <w:r w:rsidRPr="0034362B">
                                <w:rPr>
                                  <w:lang w:val="de-DE"/>
                                </w:rPr>
                                <w:t xml:space="preserve"> erfüllt das angegebene Kriterium</w:t>
                              </w:r>
                              <w:r>
                                <w:rPr>
                                  <w:lang w:val="de-D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4746172" y="3766457"/>
                            <a:ext cx="1360800" cy="4806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1EAB6" w14:textId="4DBC2CA7" w:rsidR="0034362B" w:rsidRPr="003C26D3" w:rsidRDefault="003C26D3" w:rsidP="0034362B">
                              <w:pPr>
                                <w:jc w:val="center"/>
                                <w:rPr>
                                  <w:lang w:val="de-DE"/>
                                </w:rPr>
                              </w:pPr>
                              <w:r>
                                <w:rPr>
                                  <w:lang w:val="de-DE"/>
                                </w:rPr>
                                <w:t xml:space="preserve">Beitrag Monetarisierung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ck 11"/>
                        <wps:cNvSpPr/>
                        <wps:spPr>
                          <a:xfrm>
                            <a:off x="0" y="1426029"/>
                            <a:ext cx="1359535" cy="486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D754B" w14:textId="4BA2C5A9" w:rsidR="003C26D3" w:rsidRPr="0034362B" w:rsidRDefault="003C26D3" w:rsidP="0034362B">
                              <w:pPr>
                                <w:jc w:val="center"/>
                                <w:rPr>
                                  <w:lang w:val="de-DE"/>
                                </w:rPr>
                              </w:pPr>
                              <w:r>
                                <w:rPr>
                                  <w:lang w:val="de-DE"/>
                                </w:rPr>
                                <w:t>Erstellung neuer nützlicher Beiträge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feil: nach unten 13"/>
                        <wps:cNvSpPr/>
                        <wps:spPr>
                          <a:xfrm>
                            <a:off x="3148693" y="402772"/>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feil: nach unten 14"/>
                        <wps:cNvSpPr/>
                        <wps:spPr>
                          <a:xfrm>
                            <a:off x="3148693" y="1121229"/>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Pfeil: nach unten 15"/>
                        <wps:cNvSpPr/>
                        <wps:spPr>
                          <a:xfrm rot="2449075">
                            <a:off x="2348593" y="1820636"/>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Pfeil: nach unten 16"/>
                        <wps:cNvSpPr/>
                        <wps:spPr>
                          <a:xfrm rot="19150925" flipH="1">
                            <a:off x="3951515" y="1826079"/>
                            <a:ext cx="161925"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Pfeil: nach unten 17"/>
                        <wps:cNvSpPr/>
                        <wps:spPr>
                          <a:xfrm rot="19150925" flipH="1">
                            <a:off x="2345872" y="2658836"/>
                            <a:ext cx="161925"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feil: nach unten 20"/>
                        <wps:cNvSpPr/>
                        <wps:spPr>
                          <a:xfrm rot="2449075">
                            <a:off x="3954236" y="2653393"/>
                            <a:ext cx="162509" cy="3282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feil: nach oben gebogen 22"/>
                        <wps:cNvSpPr/>
                        <wps:spPr>
                          <a:xfrm flipV="1">
                            <a:off x="4865915" y="3309257"/>
                            <a:ext cx="663575" cy="456565"/>
                          </a:xfrm>
                          <a:prstGeom prst="bentUpArrow">
                            <a:avLst>
                              <a:gd name="adj1" fmla="val 20232"/>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feil: nach oben gebogen 23"/>
                        <wps:cNvSpPr/>
                        <wps:spPr>
                          <a:xfrm flipH="1">
                            <a:off x="459922" y="1913165"/>
                            <a:ext cx="1118235" cy="1499235"/>
                          </a:xfrm>
                          <a:prstGeom prst="bentUpArrow">
                            <a:avLst>
                              <a:gd name="adj1" fmla="val 10357"/>
                              <a:gd name="adj2" fmla="val 15229"/>
                              <a:gd name="adj3" fmla="val 1574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feil: nach oben gebogen 24"/>
                        <wps:cNvSpPr/>
                        <wps:spPr>
                          <a:xfrm rot="16200000" flipV="1">
                            <a:off x="1363753" y="-386488"/>
                            <a:ext cx="989920" cy="2639695"/>
                          </a:xfrm>
                          <a:prstGeom prst="bentUpArrow">
                            <a:avLst>
                              <a:gd name="adj1" fmla="val 10497"/>
                              <a:gd name="adj2" fmla="val 12470"/>
                              <a:gd name="adj3" fmla="val 1887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16E2FA" id="Gruppieren 25" o:spid="_x0000_s1026" style="position:absolute;left:0;text-align:left;margin-left:7.1pt;margin-top:5.6pt;width:480.85pt;height:334.4pt;z-index:251687936" coordsize="61069,4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">
                <v:rect id="Rechteck 2" o:spid="_x0000_s1027" style="position:absolute;left:25472;width:13599;height:3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1644F9B5" w14:textId="48D899DB" w:rsidR="0034362B" w:rsidRPr="0034362B" w:rsidRDefault="0034362B" w:rsidP="0034362B">
                        <w:pPr>
                          <w:jc w:val="center"/>
                          <w:rPr>
                            <w:sz w:val="36"/>
                            <w:szCs w:val="36"/>
                            <w:lang w:val="de-DE"/>
                          </w:rPr>
                        </w:pPr>
                        <w:r w:rsidRPr="0034362B">
                          <w:rPr>
                            <w:sz w:val="36"/>
                            <w:szCs w:val="36"/>
                            <w:lang w:val="de-DE"/>
                          </w:rPr>
                          <w:t>Blog</w:t>
                        </w:r>
                      </w:p>
                    </w:txbxContent>
                  </v:textbox>
                </v:rect>
                <v:rect id="Rechteck 3" o:spid="_x0000_s1028" style="position:absolute;left:25472;top:7293;width:13595;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5D95E100" w14:textId="728D76F4" w:rsidR="0034362B" w:rsidRPr="0034362B" w:rsidRDefault="0034362B" w:rsidP="0034362B">
                        <w:pPr>
                          <w:jc w:val="center"/>
                          <w:rPr>
                            <w:lang w:val="de-DE"/>
                          </w:rPr>
                        </w:pPr>
                        <w:r>
                          <w:rPr>
                            <w:lang w:val="de-DE"/>
                          </w:rPr>
                          <w:t xml:space="preserve">Domainname </w:t>
                        </w:r>
                      </w:p>
                    </w:txbxContent>
                  </v:textbox>
                </v:rect>
                <v:rect id="Rechteck 4" o:spid="_x0000_s1029" style="position:absolute;left:25527;top:14478;width:13601;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5DD5082" w14:textId="4CE18A3C" w:rsidR="0034362B" w:rsidRPr="0034362B" w:rsidRDefault="0034362B" w:rsidP="0034362B">
                        <w:pPr>
                          <w:jc w:val="center"/>
                          <w:rPr>
                            <w:lang w:val="de-DE"/>
                          </w:rPr>
                        </w:pPr>
                        <w:r>
                          <w:rPr>
                            <w:lang w:val="de-DE"/>
                          </w:rPr>
                          <w:t xml:space="preserve">Nützliche </w:t>
                        </w:r>
                        <w:r w:rsidR="003C26D3">
                          <w:rPr>
                            <w:lang w:val="de-DE"/>
                          </w:rPr>
                          <w:t>Beiträge</w:t>
                        </w:r>
                      </w:p>
                    </w:txbxContent>
                  </v:textbox>
                </v:rect>
                <v:rect id="Rechteck 5" o:spid="_x0000_s1030" style="position:absolute;left:16437;top:21608;width:11544;height:4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74E5ABBE" w14:textId="5C917557" w:rsidR="0034362B" w:rsidRPr="0034362B" w:rsidRDefault="0034362B" w:rsidP="0034362B">
                        <w:pPr>
                          <w:jc w:val="center"/>
                          <w:rPr>
                            <w:sz w:val="20"/>
                            <w:szCs w:val="20"/>
                            <w:lang w:val="de-DE"/>
                          </w:rPr>
                        </w:pPr>
                        <w:r w:rsidRPr="0034362B">
                          <w:rPr>
                            <w:sz w:val="20"/>
                            <w:szCs w:val="20"/>
                            <w:lang w:val="de-DE"/>
                          </w:rPr>
                          <w:t xml:space="preserve">Anzahl der Ansichten  </w:t>
                        </w:r>
                      </w:p>
                    </w:txbxContent>
                  </v:textbox>
                </v:rect>
                <v:rect id="Rechteck 8" o:spid="_x0000_s1031" style="position:absolute;left:35814;top:21608;width:10833;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77CCEA37" w14:textId="4F8AA4AC" w:rsidR="0034362B" w:rsidRPr="0034362B" w:rsidRDefault="0034362B" w:rsidP="0034362B">
                        <w:pPr>
                          <w:jc w:val="center"/>
                          <w:rPr>
                            <w:sz w:val="20"/>
                            <w:szCs w:val="20"/>
                            <w:lang w:val="de-DE"/>
                          </w:rPr>
                        </w:pPr>
                        <w:r w:rsidRPr="0034362B">
                          <w:rPr>
                            <w:sz w:val="20"/>
                            <w:szCs w:val="20"/>
                            <w:lang w:val="de-DE"/>
                          </w:rPr>
                          <w:t xml:space="preserve">Anzahl </w:t>
                        </w:r>
                        <w:proofErr w:type="gramStart"/>
                        <w:r w:rsidRPr="0034362B">
                          <w:rPr>
                            <w:sz w:val="20"/>
                            <w:szCs w:val="20"/>
                            <w:lang w:val="de-DE"/>
                          </w:rPr>
                          <w:t>der Kommentaren</w:t>
                        </w:r>
                        <w:proofErr w:type="gramEnd"/>
                      </w:p>
                    </w:txbxContent>
                  </v:textbox>
                </v:rect>
                <v:shapetype id="_x0000_t110" coordsize="21600,21600" o:spt="110" path="m10800,l,10800,10800,21600,21600,10800xe">
                  <v:stroke joinstyle="miter"/>
                  <v:path gradientshapeok="t" o:connecttype="rect" textboxrect="5400,5400,16200,16200"/>
                </v:shapetype>
                <v:shape id="Flussdiagramm: Verzweigung 9" o:spid="_x0000_s1032" type="#_x0000_t110" style="position:absolute;left:15811;top:27132;width:32869;height:13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0535D0C9" w14:textId="76F8D32E" w:rsidR="0034362B" w:rsidRPr="0034362B" w:rsidRDefault="0034362B" w:rsidP="0034362B">
                        <w:pPr>
                          <w:jc w:val="center"/>
                          <w:rPr>
                            <w:lang w:val="de-DE"/>
                          </w:rPr>
                        </w:pPr>
                        <w:r>
                          <w:rPr>
                            <w:lang w:val="de-DE"/>
                          </w:rPr>
                          <w:t xml:space="preserve">Anzahl </w:t>
                        </w:r>
                        <w:proofErr w:type="gramStart"/>
                        <w:r>
                          <w:rPr>
                            <w:lang w:val="de-DE"/>
                          </w:rPr>
                          <w:t>der Kommentaren</w:t>
                        </w:r>
                        <w:proofErr w:type="gramEnd"/>
                        <w:r w:rsidRPr="0034362B">
                          <w:rPr>
                            <w:lang w:val="de-DE"/>
                          </w:rPr>
                          <w:t xml:space="preserve"> </w:t>
                        </w:r>
                        <w:r w:rsidRPr="0034362B">
                          <w:rPr>
                            <w:lang w:val="de-DE"/>
                          </w:rPr>
                          <w:t>erfüllt das angegebene Kriterium</w:t>
                        </w:r>
                        <w:r>
                          <w:rPr>
                            <w:lang w:val="de-DE"/>
                          </w:rPr>
                          <w:t xml:space="preserve">  </w:t>
                        </w:r>
                      </w:p>
                    </w:txbxContent>
                  </v:textbox>
                </v:shape>
                <v:rect id="Rechteck 10" o:spid="_x0000_s1033" style="position:absolute;left:47461;top:37664;width:13608;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0AC1EAB6" w14:textId="4DBC2CA7" w:rsidR="0034362B" w:rsidRPr="003C26D3" w:rsidRDefault="003C26D3" w:rsidP="0034362B">
                        <w:pPr>
                          <w:jc w:val="center"/>
                          <w:rPr>
                            <w:lang w:val="de-DE"/>
                          </w:rPr>
                        </w:pPr>
                        <w:r>
                          <w:rPr>
                            <w:lang w:val="de-DE"/>
                          </w:rPr>
                          <w:t xml:space="preserve">Beitrag Monetarisierung </w:t>
                        </w:r>
                      </w:p>
                    </w:txbxContent>
                  </v:textbox>
                </v:rect>
                <v:rect id="Rechteck 11" o:spid="_x0000_s1034" style="position:absolute;top:14260;width:13595;height:4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A9D754B" w14:textId="4BA2C5A9" w:rsidR="003C26D3" w:rsidRPr="0034362B" w:rsidRDefault="003C26D3" w:rsidP="0034362B">
                        <w:pPr>
                          <w:jc w:val="center"/>
                          <w:rPr>
                            <w:lang w:val="de-DE"/>
                          </w:rPr>
                        </w:pPr>
                        <w:r>
                          <w:rPr>
                            <w:lang w:val="de-DE"/>
                          </w:rPr>
                          <w:t>Erstellung neuer nützlicher Beiträge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3" o:spid="_x0000_s1035" type="#_x0000_t67" style="position:absolute;left:31486;top:4027;width:1626;height:3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" adj="16253" fillcolor="#4472c4 [3204]" strokecolor="#1f3763 [1604]" strokeweight="1pt"/>
                <v:shape id="Pfeil: nach unten 14" o:spid="_x0000_s1036" type="#_x0000_t67" style="position:absolute;left:31486;top:11212;width:162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" adj="16253" fillcolor="#4472c4 [3204]" strokecolor="#1f3763 [1604]" strokeweight="1pt"/>
                <v:shape id="Pfeil: nach unten 15" o:spid="_x0000_s1037" type="#_x0000_t67" style="position:absolute;left:23485;top:18206;width:1626;height:3282;rotation:2675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" adj="16253" fillcolor="#4472c4 [3204]" strokecolor="#1f3763 [1604]" strokeweight="1pt"/>
                <v:shape id="Pfeil: nach unten 16" o:spid="_x0000_s1038" type="#_x0000_t67" style="position:absolute;left:39515;top:18260;width:1619;height:3277;rotation:26750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" adj="16263" fillcolor="#4472c4 [3204]" strokecolor="#1f3763 [1604]" strokeweight="1pt"/>
                <v:shape id="Pfeil: nach unten 17" o:spid="_x0000_s1039" type="#_x0000_t67" style="position:absolute;left:23458;top:26588;width:1619;height:3276;rotation:26750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" adj="16263" fillcolor="#4472c4 [3204]" strokecolor="#1f3763 [1604]" strokeweight="1pt"/>
                <v:shape id="Pfeil: nach unten 20" o:spid="_x0000_s1040" type="#_x0000_t67" style="position:absolute;left:39542;top:26533;width:1625;height:3283;rotation:26750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" adj="16253" fillcolor="#4472c4 [3204]" strokecolor="#1f3763 [1604]" strokeweight="1pt"/>
                <v:shape id="Pfeil: nach oben gebogen 22" o:spid="_x0000_s1041" style="position:absolute;left:48659;top:33092;width:6635;height:4566;flip:y;visibility:visible;mso-wrap-style:square;v-text-anchor:middle" coordsize="663575,45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" path="m,364193r503248,l503248,114141r-67955,l549434,,663575,114141r-67955,l595620,456565,,456565,,364193xe" fillcolor="#4472c4 [3204]" strokecolor="#1f3763 [1604]" strokeweight="1pt">
                  <v:stroke joinstyle="miter"/>
                  <v:path arrowok="t" o:connecttype="custom" o:connectlocs="0,364193;503248,364193;503248,114141;435293,114141;549434,0;663575,114141;595620,114141;595620,456565;0,456565;0,364193" o:connectangles="0,0,0,0,0,0,0,0,0,0"/>
                </v:shape>
                <v:shape id="Pfeil: nach oben gebogen 23" o:spid="_x0000_s1042" style="position:absolute;left:4599;top:19131;width:11182;height:14993;flip:x;visibility:visible;mso-wrap-style:square;v-text-anchor:middle" coordsize="1118235,149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" path="m,1383419r890031,l890031,176010r-112388,l947939,r170296,176010l1005847,176010r,1323225l,1499235,,1383419xe" fillcolor="#4472c4 [3204]" strokecolor="#1f3763 [1604]" strokeweight="1pt">
                  <v:stroke joinstyle="miter"/>
                  <v:path arrowok="t" o:connecttype="custom" o:connectlocs="0,1383419;890031,1383419;890031,176010;777643,176010;947939,0;1118235,176010;1005847,176010;1005847,1499235;0,1499235;0,1383419" o:connectangles="0,0,0,0,0,0,0,0,0,0"/>
                </v:shape>
                <v:shape id="Pfeil: nach oben gebogen 24" o:spid="_x0000_s1043" style="position:absolute;left:13637;top:-3865;width:9899;height:26397;rotation:90;flip:y;visibility:visible;mso-wrap-style:square;v-text-anchor:middle" coordsize="989920,263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" path="m,2535783r814521,l814521,186867r-71487,l866477,,989920,186867r-71487,l918433,2639695,,2639695,,2535783xe" fillcolor="#4472c4 [3204]" strokecolor="#1f3763 [1604]" strokeweight="1pt">
                  <v:stroke joinstyle="miter"/>
                  <v:path arrowok="t" o:connecttype="custom" o:connectlocs="0,2535783;814521,2535783;814521,186867;743034,186867;866477,0;989920,186867;918433,186867;918433,2639695;0,2639695;0,2535783" o:connectangles="0,0,0,0,0,0,0,0,0,0"/>
                </v:shape>
              </v:group>
            </w:pict>
          </mc:Fallback>
        </mc:AlternateContent>
      </w:r>
    </w:p>
    <w:p w14:paraId="555C2EC6" w14:textId="22B02342" w:rsidR="0034362B" w:rsidRDefault="0034362B" w:rsidP="004137E8">
      <w:pPr>
        <w:pStyle w:val="Listenabsatz"/>
        <w:rPr>
          <w:rFonts w:ascii="Times New Roman" w:hAnsi="Times New Roman" w:cs="Times New Roman"/>
          <w:sz w:val="24"/>
          <w:szCs w:val="24"/>
        </w:rPr>
      </w:pPr>
    </w:p>
    <w:p w14:paraId="2DF8CE84" w14:textId="0D1A65C1" w:rsidR="0034362B" w:rsidRDefault="0034362B" w:rsidP="004137E8">
      <w:pPr>
        <w:pStyle w:val="Listenabsatz"/>
        <w:rPr>
          <w:rFonts w:ascii="Times New Roman" w:hAnsi="Times New Roman" w:cs="Times New Roman"/>
          <w:sz w:val="24"/>
          <w:szCs w:val="24"/>
        </w:rPr>
      </w:pPr>
    </w:p>
    <w:p w14:paraId="47924178" w14:textId="75D1829D" w:rsidR="0034362B" w:rsidRDefault="0034362B" w:rsidP="004137E8">
      <w:pPr>
        <w:pStyle w:val="Listenabsatz"/>
        <w:rPr>
          <w:rFonts w:ascii="Times New Roman" w:hAnsi="Times New Roman" w:cs="Times New Roman"/>
          <w:sz w:val="24"/>
          <w:szCs w:val="24"/>
        </w:rPr>
      </w:pPr>
    </w:p>
    <w:p w14:paraId="36AC3C5F" w14:textId="56E4D2FC" w:rsidR="0034362B" w:rsidRDefault="0034362B" w:rsidP="004137E8">
      <w:pPr>
        <w:pStyle w:val="Listenabsatz"/>
        <w:rPr>
          <w:rFonts w:ascii="Times New Roman" w:hAnsi="Times New Roman" w:cs="Times New Roman"/>
          <w:sz w:val="24"/>
          <w:szCs w:val="24"/>
        </w:rPr>
      </w:pPr>
    </w:p>
    <w:p w14:paraId="5312A47D" w14:textId="16593706" w:rsidR="0034362B" w:rsidRDefault="0034362B" w:rsidP="004137E8">
      <w:pPr>
        <w:pStyle w:val="Listenabsatz"/>
        <w:rPr>
          <w:rFonts w:ascii="Times New Roman" w:hAnsi="Times New Roman" w:cs="Times New Roman"/>
          <w:sz w:val="24"/>
          <w:szCs w:val="24"/>
        </w:rPr>
      </w:pPr>
    </w:p>
    <w:p w14:paraId="7D0B5D70" w14:textId="513A0632" w:rsidR="0034362B" w:rsidRDefault="0034362B" w:rsidP="004137E8">
      <w:pPr>
        <w:pStyle w:val="Listenabsatz"/>
        <w:rPr>
          <w:rFonts w:ascii="Times New Roman" w:hAnsi="Times New Roman" w:cs="Times New Roman"/>
          <w:sz w:val="24"/>
          <w:szCs w:val="24"/>
        </w:rPr>
      </w:pPr>
    </w:p>
    <w:p w14:paraId="54937198" w14:textId="2EC055FF" w:rsidR="0034362B" w:rsidRDefault="0034362B" w:rsidP="004137E8">
      <w:pPr>
        <w:pStyle w:val="Listenabsatz"/>
        <w:rPr>
          <w:rFonts w:ascii="Times New Roman" w:hAnsi="Times New Roman" w:cs="Times New Roman"/>
          <w:sz w:val="24"/>
          <w:szCs w:val="24"/>
        </w:rPr>
      </w:pPr>
    </w:p>
    <w:p w14:paraId="511D325F" w14:textId="655ED44B" w:rsidR="0034362B" w:rsidRDefault="0034362B" w:rsidP="004137E8">
      <w:pPr>
        <w:pStyle w:val="Listenabsatz"/>
        <w:rPr>
          <w:rFonts w:ascii="Times New Roman" w:hAnsi="Times New Roman" w:cs="Times New Roman"/>
          <w:sz w:val="24"/>
          <w:szCs w:val="24"/>
        </w:rPr>
      </w:pPr>
    </w:p>
    <w:p w14:paraId="06F71842" w14:textId="6405B048" w:rsidR="0034362B" w:rsidRDefault="0034362B" w:rsidP="004137E8">
      <w:pPr>
        <w:pStyle w:val="Listenabsatz"/>
        <w:rPr>
          <w:rFonts w:ascii="Times New Roman" w:hAnsi="Times New Roman" w:cs="Times New Roman"/>
          <w:sz w:val="24"/>
          <w:szCs w:val="24"/>
        </w:rPr>
      </w:pPr>
    </w:p>
    <w:p w14:paraId="17466009" w14:textId="7C27BFCE" w:rsidR="0034362B" w:rsidRDefault="0034362B" w:rsidP="004137E8">
      <w:pPr>
        <w:pStyle w:val="Listenabsatz"/>
        <w:rPr>
          <w:rFonts w:ascii="Times New Roman" w:hAnsi="Times New Roman" w:cs="Times New Roman"/>
          <w:sz w:val="24"/>
          <w:szCs w:val="24"/>
        </w:rPr>
      </w:pPr>
    </w:p>
    <w:p w14:paraId="5FCE5153" w14:textId="22B2B8BE" w:rsidR="0034362B" w:rsidRDefault="0034362B" w:rsidP="004137E8">
      <w:pPr>
        <w:pStyle w:val="Listenabsatz"/>
        <w:rPr>
          <w:rFonts w:ascii="Times New Roman" w:hAnsi="Times New Roman" w:cs="Times New Roman"/>
          <w:sz w:val="24"/>
          <w:szCs w:val="24"/>
        </w:rPr>
      </w:pPr>
    </w:p>
    <w:p w14:paraId="3113D3A5" w14:textId="04A03D06" w:rsidR="0034362B" w:rsidRDefault="0034362B" w:rsidP="004137E8">
      <w:pPr>
        <w:pStyle w:val="Listenabsatz"/>
        <w:rPr>
          <w:rFonts w:ascii="Times New Roman" w:hAnsi="Times New Roman" w:cs="Times New Roman"/>
          <w:sz w:val="24"/>
          <w:szCs w:val="24"/>
        </w:rPr>
      </w:pPr>
    </w:p>
    <w:p w14:paraId="20ADC25A" w14:textId="5F15132E" w:rsidR="0034362B" w:rsidRDefault="0034362B" w:rsidP="004137E8">
      <w:pPr>
        <w:pStyle w:val="Listenabsatz"/>
        <w:rPr>
          <w:rFonts w:ascii="Times New Roman" w:hAnsi="Times New Roman" w:cs="Times New Roman"/>
          <w:sz w:val="24"/>
          <w:szCs w:val="24"/>
        </w:rPr>
      </w:pPr>
    </w:p>
    <w:p w14:paraId="08A585E6" w14:textId="3A506577" w:rsidR="0034362B" w:rsidRDefault="0034362B" w:rsidP="004137E8">
      <w:pPr>
        <w:pStyle w:val="Listenabsatz"/>
        <w:rPr>
          <w:rFonts w:ascii="Times New Roman" w:hAnsi="Times New Roman" w:cs="Times New Roman"/>
          <w:sz w:val="24"/>
          <w:szCs w:val="24"/>
        </w:rPr>
      </w:pPr>
    </w:p>
    <w:p w14:paraId="318B69AB" w14:textId="698E0F62" w:rsidR="0034362B" w:rsidRDefault="0034362B" w:rsidP="004137E8">
      <w:pPr>
        <w:pStyle w:val="Listenabsatz"/>
        <w:rPr>
          <w:rFonts w:ascii="Times New Roman" w:hAnsi="Times New Roman" w:cs="Times New Roman"/>
          <w:sz w:val="24"/>
          <w:szCs w:val="24"/>
        </w:rPr>
      </w:pPr>
    </w:p>
    <w:p w14:paraId="571F206B" w14:textId="0C06D39A" w:rsidR="0034362B" w:rsidRDefault="0034362B" w:rsidP="004137E8">
      <w:pPr>
        <w:pStyle w:val="Listenabsatz"/>
        <w:rPr>
          <w:rFonts w:ascii="Times New Roman" w:hAnsi="Times New Roman" w:cs="Times New Roman"/>
          <w:sz w:val="24"/>
          <w:szCs w:val="24"/>
        </w:rPr>
      </w:pPr>
    </w:p>
    <w:p w14:paraId="02CBF491" w14:textId="7BC2C8EB" w:rsidR="0034362B" w:rsidRDefault="0034362B" w:rsidP="004137E8">
      <w:pPr>
        <w:pStyle w:val="Listenabsatz"/>
        <w:rPr>
          <w:rFonts w:ascii="Times New Roman" w:hAnsi="Times New Roman" w:cs="Times New Roman"/>
          <w:sz w:val="24"/>
          <w:szCs w:val="24"/>
        </w:rPr>
      </w:pPr>
    </w:p>
    <w:p w14:paraId="6285C6FB" w14:textId="72832A2B" w:rsidR="0034362B" w:rsidRDefault="0034362B" w:rsidP="004137E8">
      <w:pPr>
        <w:pStyle w:val="Listenabsatz"/>
        <w:rPr>
          <w:rFonts w:ascii="Times New Roman" w:hAnsi="Times New Roman" w:cs="Times New Roman"/>
          <w:sz w:val="24"/>
          <w:szCs w:val="24"/>
        </w:rPr>
      </w:pPr>
    </w:p>
    <w:p w14:paraId="550F28A6" w14:textId="2E19D584" w:rsidR="0034362B" w:rsidRDefault="0034362B" w:rsidP="004137E8">
      <w:pPr>
        <w:pStyle w:val="Listenabsatz"/>
        <w:rPr>
          <w:rFonts w:ascii="Times New Roman" w:hAnsi="Times New Roman" w:cs="Times New Roman"/>
          <w:sz w:val="24"/>
          <w:szCs w:val="24"/>
        </w:rPr>
      </w:pPr>
    </w:p>
    <w:p w14:paraId="6432E734" w14:textId="199959A3" w:rsidR="0034362B" w:rsidRDefault="0034362B" w:rsidP="004137E8">
      <w:pPr>
        <w:pStyle w:val="Listenabsatz"/>
        <w:rPr>
          <w:rFonts w:ascii="Times New Roman" w:hAnsi="Times New Roman" w:cs="Times New Roman"/>
          <w:sz w:val="24"/>
          <w:szCs w:val="24"/>
        </w:rPr>
      </w:pPr>
    </w:p>
    <w:p w14:paraId="1FF7F744" w14:textId="77777777" w:rsidR="0034362B" w:rsidRDefault="0034362B" w:rsidP="004137E8">
      <w:pPr>
        <w:pStyle w:val="Listenabsatz"/>
        <w:rPr>
          <w:rFonts w:ascii="Times New Roman" w:hAnsi="Times New Roman" w:cs="Times New Roman"/>
          <w:sz w:val="24"/>
          <w:szCs w:val="24"/>
        </w:rPr>
      </w:pPr>
    </w:p>
    <w:p w14:paraId="7DAEBF73" w14:textId="77777777" w:rsidR="00FA686B" w:rsidRDefault="00FA686B" w:rsidP="00FA686B">
      <w:pPr>
        <w:rPr>
          <w:rFonts w:ascii="Times New Roman" w:hAnsi="Times New Roman" w:cs="Times New Roman"/>
          <w:sz w:val="24"/>
          <w:szCs w:val="24"/>
        </w:rPr>
      </w:pPr>
      <w:r>
        <w:rPr>
          <w:rFonts w:ascii="Times New Roman" w:hAnsi="Times New Roman" w:cs="Times New Roman"/>
          <w:sz w:val="24"/>
          <w:szCs w:val="24"/>
        </w:rPr>
        <w:lastRenderedPageBreak/>
        <w:t xml:space="preserve">Таким образом, основные показатели для принятия решения об эффективности монетизации блога, может служить </w:t>
      </w:r>
      <w:r w:rsidR="001D7D0C">
        <w:rPr>
          <w:rFonts w:ascii="Times New Roman" w:hAnsi="Times New Roman" w:cs="Times New Roman"/>
          <w:sz w:val="24"/>
          <w:szCs w:val="24"/>
        </w:rPr>
        <w:t>количество комментариев статьи. Этот показатель мы можем назвать коэффициентом привлекательности. Следующим важным показателем, будет являться частота обновления контента блога, т.е. частота появления новых статей.</w:t>
      </w:r>
    </w:p>
    <w:p w14:paraId="33F3AB32" w14:textId="77777777" w:rsidR="001D7D0C" w:rsidRPr="00FA686B" w:rsidRDefault="001D7D0C" w:rsidP="00FA686B">
      <w:pPr>
        <w:rPr>
          <w:rFonts w:ascii="Times New Roman" w:hAnsi="Times New Roman" w:cs="Times New Roman"/>
          <w:sz w:val="24"/>
          <w:szCs w:val="24"/>
        </w:rPr>
      </w:pPr>
      <w:r>
        <w:rPr>
          <w:rFonts w:ascii="Times New Roman" w:hAnsi="Times New Roman" w:cs="Times New Roman"/>
          <w:sz w:val="24"/>
          <w:szCs w:val="24"/>
        </w:rPr>
        <w:t xml:space="preserve">На эти основные показатели и нужно ориентироваться для создания эффективной модели монетизации блога. </w:t>
      </w:r>
    </w:p>
    <w:p w14:paraId="25FB5FED" w14:textId="77777777" w:rsidR="00FA686B" w:rsidRPr="004137E8" w:rsidRDefault="00FA686B" w:rsidP="004137E8">
      <w:pPr>
        <w:pStyle w:val="Listenabsatz"/>
        <w:rPr>
          <w:rFonts w:ascii="Times New Roman" w:hAnsi="Times New Roman" w:cs="Times New Roman"/>
          <w:sz w:val="24"/>
          <w:szCs w:val="24"/>
        </w:rPr>
      </w:pPr>
    </w:p>
    <w:p w14:paraId="379BDADE" w14:textId="77777777" w:rsidR="00681A73" w:rsidRPr="00022987" w:rsidRDefault="00022987" w:rsidP="00022987">
      <w:pPr>
        <w:pStyle w:val="Listenabsatz"/>
        <w:numPr>
          <w:ilvl w:val="0"/>
          <w:numId w:val="1"/>
        </w:numPr>
        <w:jc w:val="center"/>
        <w:rPr>
          <w:rStyle w:val="Hyperlink"/>
          <w:rFonts w:ascii="Times New Roman" w:hAnsi="Times New Roman" w:cs="Times New Roman"/>
          <w:b/>
          <w:color w:val="auto"/>
          <w:sz w:val="24"/>
          <w:szCs w:val="24"/>
          <w:u w:val="none"/>
        </w:rPr>
      </w:pPr>
      <w:r w:rsidRPr="00022987">
        <w:rPr>
          <w:rFonts w:ascii="Times New Roman" w:hAnsi="Times New Roman" w:cs="Times New Roman"/>
          <w:b/>
          <w:sz w:val="24"/>
          <w:szCs w:val="24"/>
        </w:rPr>
        <w:t xml:space="preserve">Изучение конкуренции на примере блога </w:t>
      </w:r>
      <w:hyperlink r:id="rId6" w:history="1">
        <w:r w:rsidRPr="00022987">
          <w:rPr>
            <w:rStyle w:val="Hyperlink"/>
            <w:b/>
          </w:rPr>
          <w:t>https://www.bravebird.de/</w:t>
        </w:r>
      </w:hyperlink>
    </w:p>
    <w:p w14:paraId="71285355" w14:textId="77777777" w:rsidR="00022987" w:rsidRDefault="00E32CF7" w:rsidP="00022987">
      <w:pPr>
        <w:rPr>
          <w:rFonts w:ascii="Times New Roman" w:hAnsi="Times New Roman" w:cs="Times New Roman"/>
          <w:sz w:val="24"/>
          <w:szCs w:val="24"/>
        </w:rPr>
      </w:pPr>
      <w:r>
        <w:rPr>
          <w:rFonts w:ascii="Times New Roman" w:hAnsi="Times New Roman" w:cs="Times New Roman"/>
          <w:sz w:val="24"/>
          <w:szCs w:val="24"/>
        </w:rPr>
        <w:t>Блог представляет собой сборник статей</w:t>
      </w:r>
      <w:r w:rsidR="00A71195">
        <w:rPr>
          <w:rFonts w:ascii="Times New Roman" w:hAnsi="Times New Roman" w:cs="Times New Roman"/>
          <w:sz w:val="24"/>
          <w:szCs w:val="24"/>
        </w:rPr>
        <w:t xml:space="preserve"> по тематике путешествий</w:t>
      </w:r>
      <w:r>
        <w:rPr>
          <w:rFonts w:ascii="Times New Roman" w:hAnsi="Times New Roman" w:cs="Times New Roman"/>
          <w:sz w:val="24"/>
          <w:szCs w:val="24"/>
        </w:rPr>
        <w:t xml:space="preserve"> по направлениям: «расположение», «темы»</w:t>
      </w:r>
      <w:r w:rsidR="00A71195">
        <w:rPr>
          <w:rFonts w:ascii="Times New Roman" w:hAnsi="Times New Roman" w:cs="Times New Roman"/>
          <w:sz w:val="24"/>
          <w:szCs w:val="24"/>
        </w:rPr>
        <w:t xml:space="preserve">. </w:t>
      </w:r>
      <w:r>
        <w:rPr>
          <w:rFonts w:ascii="Times New Roman" w:hAnsi="Times New Roman" w:cs="Times New Roman"/>
          <w:sz w:val="24"/>
          <w:szCs w:val="24"/>
        </w:rPr>
        <w:t>«книги»</w:t>
      </w:r>
      <w:r w:rsidR="00A71195">
        <w:rPr>
          <w:rFonts w:ascii="Times New Roman" w:hAnsi="Times New Roman" w:cs="Times New Roman"/>
          <w:sz w:val="24"/>
          <w:szCs w:val="24"/>
        </w:rPr>
        <w:t>.</w:t>
      </w:r>
      <w:r>
        <w:rPr>
          <w:rFonts w:ascii="Times New Roman" w:hAnsi="Times New Roman" w:cs="Times New Roman"/>
          <w:sz w:val="24"/>
          <w:szCs w:val="24"/>
        </w:rPr>
        <w:t xml:space="preserve"> </w:t>
      </w:r>
      <w:r w:rsidR="00A71195">
        <w:rPr>
          <w:rFonts w:ascii="Times New Roman" w:hAnsi="Times New Roman" w:cs="Times New Roman"/>
          <w:sz w:val="24"/>
          <w:szCs w:val="24"/>
        </w:rPr>
        <w:t xml:space="preserve">Главное меню блога, помимо указателей направления статей, содержит также следующие пункты: </w:t>
      </w:r>
      <w:r>
        <w:rPr>
          <w:rFonts w:ascii="Times New Roman" w:hAnsi="Times New Roman" w:cs="Times New Roman"/>
          <w:sz w:val="24"/>
          <w:szCs w:val="24"/>
        </w:rPr>
        <w:t>«информация о создателе блога», «контактная информация».</w:t>
      </w:r>
    </w:p>
    <w:p w14:paraId="3311D82B" w14:textId="77777777" w:rsidR="00A71195" w:rsidRDefault="00A71195" w:rsidP="00022987">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140D9A73" wp14:editId="68EAF1F6">
            <wp:extent cx="5931535" cy="12719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1271905"/>
                    </a:xfrm>
                    <a:prstGeom prst="rect">
                      <a:avLst/>
                    </a:prstGeom>
                    <a:noFill/>
                    <a:ln>
                      <a:noFill/>
                    </a:ln>
                  </pic:spPr>
                </pic:pic>
              </a:graphicData>
            </a:graphic>
          </wp:inline>
        </w:drawing>
      </w:r>
    </w:p>
    <w:p w14:paraId="4E9EBFDD" w14:textId="77777777" w:rsidR="00A71195" w:rsidRDefault="00A71195" w:rsidP="00A71195">
      <w:pPr>
        <w:jc w:val="center"/>
        <w:rPr>
          <w:rFonts w:ascii="Times New Roman" w:hAnsi="Times New Roman" w:cs="Times New Roman"/>
          <w:sz w:val="24"/>
          <w:szCs w:val="24"/>
        </w:rPr>
      </w:pPr>
      <w:r>
        <w:rPr>
          <w:rFonts w:ascii="Times New Roman" w:hAnsi="Times New Roman" w:cs="Times New Roman"/>
          <w:sz w:val="24"/>
          <w:szCs w:val="24"/>
        </w:rPr>
        <w:t>Рис. 1. Главное меню блога.</w:t>
      </w:r>
    </w:p>
    <w:p w14:paraId="3B335DBF" w14:textId="77777777" w:rsidR="00A71195" w:rsidRDefault="00E32CF7" w:rsidP="00022987">
      <w:pPr>
        <w:rPr>
          <w:rFonts w:ascii="Times New Roman" w:hAnsi="Times New Roman" w:cs="Times New Roman"/>
          <w:sz w:val="24"/>
          <w:szCs w:val="24"/>
        </w:rPr>
      </w:pPr>
      <w:r>
        <w:rPr>
          <w:rFonts w:ascii="Times New Roman" w:hAnsi="Times New Roman" w:cs="Times New Roman"/>
          <w:sz w:val="24"/>
          <w:szCs w:val="24"/>
        </w:rPr>
        <w:t>На главной (</w:t>
      </w:r>
      <w:r w:rsidR="00A71195">
        <w:rPr>
          <w:rFonts w:ascii="Times New Roman" w:hAnsi="Times New Roman" w:cs="Times New Roman"/>
          <w:sz w:val="24"/>
          <w:szCs w:val="24"/>
        </w:rPr>
        <w:t>домашней) странице блога собраны вновь добавленные статьи по всем разделам. Каждая статья относится одновременно к двум категориям: «расположение» и «темы». Такая структуризация статей блога облегчает поиск по статьям блога. Помогая быстрее найти интересующую информацию.</w:t>
      </w:r>
    </w:p>
    <w:p w14:paraId="3CA047C5" w14:textId="77777777" w:rsidR="00A71195" w:rsidRDefault="00A71195" w:rsidP="00022987">
      <w:pPr>
        <w:rPr>
          <w:rFonts w:ascii="Times New Roman" w:hAnsi="Times New Roman" w:cs="Times New Roman"/>
          <w:sz w:val="24"/>
          <w:szCs w:val="24"/>
        </w:rPr>
      </w:pPr>
      <w:r>
        <w:rPr>
          <w:rFonts w:ascii="Times New Roman" w:hAnsi="Times New Roman" w:cs="Times New Roman"/>
          <w:sz w:val="24"/>
          <w:szCs w:val="24"/>
        </w:rPr>
        <w:t xml:space="preserve">В свою очередь, каждая категория разбита на подкатегории. Категория «расположение» содержит уточняющие подкатегории по континентам и еще более детально – страны мира. </w:t>
      </w:r>
    </w:p>
    <w:p w14:paraId="6BEE332B" w14:textId="77777777" w:rsidR="00A71195" w:rsidRDefault="00A71195" w:rsidP="00022987">
      <w:pPr>
        <w:rPr>
          <w:rFonts w:ascii="Times New Roman" w:hAnsi="Times New Roman" w:cs="Times New Roman"/>
          <w:sz w:val="24"/>
          <w:szCs w:val="24"/>
        </w:rPr>
      </w:pPr>
      <w:r>
        <w:rPr>
          <w:rFonts w:ascii="Times New Roman" w:hAnsi="Times New Roman" w:cs="Times New Roman"/>
          <w:sz w:val="24"/>
          <w:szCs w:val="24"/>
        </w:rPr>
        <w:t>Категория «темы» содержит подкатегории, касающиеся способа путешествий.</w:t>
      </w:r>
    </w:p>
    <w:p w14:paraId="2C2DFA53"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В результате, мы можем сделать вывод, что блог представляет собой узконаправленную тематику, касающееся путешествий по миру. Для привлечения посетителей в блог, необходимо точно следовать курсу заинтересованности посетителей, для этого нужно отслеживать популярность тематики статей в блоге. </w:t>
      </w:r>
    </w:p>
    <w:p w14:paraId="7AE905CF" w14:textId="77777777" w:rsidR="00A71195" w:rsidRDefault="00262603" w:rsidP="00022987">
      <w:pPr>
        <w:rPr>
          <w:rFonts w:ascii="Times New Roman" w:hAnsi="Times New Roman" w:cs="Times New Roman"/>
          <w:sz w:val="24"/>
          <w:szCs w:val="24"/>
        </w:rPr>
      </w:pPr>
      <w:r>
        <w:rPr>
          <w:rFonts w:ascii="Times New Roman" w:hAnsi="Times New Roman" w:cs="Times New Roman"/>
          <w:sz w:val="24"/>
          <w:szCs w:val="24"/>
        </w:rPr>
        <w:t xml:space="preserve">Так как, блог не является нашим собственным и нет возможности получить детальную статистику с помощью </w:t>
      </w:r>
      <w:r>
        <w:rPr>
          <w:rFonts w:ascii="Times New Roman" w:hAnsi="Times New Roman" w:cs="Times New Roman"/>
          <w:sz w:val="24"/>
          <w:szCs w:val="24"/>
          <w:lang w:val="en-US"/>
        </w:rPr>
        <w:t>SMM</w:t>
      </w:r>
      <w:r>
        <w:rPr>
          <w:rFonts w:ascii="Times New Roman" w:hAnsi="Times New Roman" w:cs="Times New Roman"/>
          <w:sz w:val="24"/>
          <w:szCs w:val="24"/>
        </w:rPr>
        <w:t>-провайдеров, необходимо разработать стратегию сбора информации из блога косвенным путем.</w:t>
      </w:r>
    </w:p>
    <w:p w14:paraId="5890D739"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Рассмотрим структуру одной из статей, для анализа, какую информацию мы можем получить для дальнейшего анализа.</w:t>
      </w:r>
    </w:p>
    <w:p w14:paraId="479D9DD1" w14:textId="77777777" w:rsidR="00262603" w:rsidRDefault="00262603" w:rsidP="00022987">
      <w:pPr>
        <w:rPr>
          <w:rFonts w:ascii="Times New Roman" w:hAnsi="Times New Roman" w:cs="Times New Roman"/>
          <w:sz w:val="24"/>
          <w:szCs w:val="24"/>
        </w:rPr>
      </w:pPr>
      <w:r>
        <w:rPr>
          <w:rFonts w:ascii="Times New Roman" w:hAnsi="Times New Roman" w:cs="Times New Roman"/>
          <w:sz w:val="24"/>
          <w:szCs w:val="24"/>
        </w:rPr>
        <w:t>Каждая статья состоит из следующих структурных блоков:</w:t>
      </w:r>
    </w:p>
    <w:tbl>
      <w:tblPr>
        <w:tblStyle w:val="Tabellenraster"/>
        <w:tblW w:w="0" w:type="auto"/>
        <w:tblLook w:val="04A0" w:firstRow="1" w:lastRow="0" w:firstColumn="1" w:lastColumn="0" w:noHBand="0" w:noVBand="1"/>
      </w:tblPr>
      <w:tblGrid>
        <w:gridCol w:w="9345"/>
      </w:tblGrid>
      <w:tr w:rsidR="004D6389" w:rsidRPr="004D6389" w14:paraId="2CB8AB41" w14:textId="77777777" w:rsidTr="00262603">
        <w:tc>
          <w:tcPr>
            <w:tcW w:w="9345" w:type="dxa"/>
          </w:tcPr>
          <w:p w14:paraId="04BC3B4A" w14:textId="77777777" w:rsidR="004D6389" w:rsidRDefault="004D6389" w:rsidP="00262603">
            <w:pPr>
              <w:jc w:val="center"/>
              <w:rPr>
                <w:rFonts w:ascii="Times New Roman" w:hAnsi="Times New Roman" w:cs="Times New Roman"/>
                <w:b/>
                <w:sz w:val="24"/>
                <w:szCs w:val="24"/>
              </w:rPr>
            </w:pPr>
            <w:r>
              <w:rPr>
                <w:rFonts w:ascii="Times New Roman" w:hAnsi="Times New Roman" w:cs="Times New Roman"/>
                <w:b/>
                <w:sz w:val="24"/>
                <w:szCs w:val="24"/>
              </w:rPr>
              <w:t>Категории статьи</w:t>
            </w:r>
          </w:p>
          <w:p w14:paraId="443B29A0" w14:textId="77777777" w:rsidR="004D6389" w:rsidRPr="0034362B" w:rsidRDefault="004D6389" w:rsidP="00262603">
            <w:pPr>
              <w:jc w:val="center"/>
              <w:rPr>
                <w:rFonts w:ascii="Times New Roman" w:hAnsi="Times New Roman" w:cs="Times New Roman"/>
                <w:sz w:val="24"/>
                <w:szCs w:val="24"/>
              </w:rPr>
            </w:pPr>
            <w:r w:rsidRPr="004D6389">
              <w:rPr>
                <w:rFonts w:ascii="Times New Roman" w:hAnsi="Times New Roman" w:cs="Times New Roman"/>
                <w:sz w:val="24"/>
                <w:szCs w:val="24"/>
              </w:rPr>
              <w:t>&lt;div class="categories"&gt;</w:t>
            </w:r>
            <w:r>
              <w:rPr>
                <w:rFonts w:ascii="Times New Roman" w:hAnsi="Times New Roman" w:cs="Times New Roman"/>
                <w:sz w:val="24"/>
                <w:szCs w:val="24"/>
              </w:rPr>
              <w:t>…</w:t>
            </w:r>
            <w:r w:rsidRPr="0034362B">
              <w:rPr>
                <w:rFonts w:ascii="Times New Roman" w:hAnsi="Times New Roman" w:cs="Times New Roman"/>
                <w:sz w:val="24"/>
                <w:szCs w:val="24"/>
              </w:rPr>
              <w:t>&lt;/</w:t>
            </w:r>
            <w:r>
              <w:rPr>
                <w:rFonts w:ascii="Times New Roman" w:hAnsi="Times New Roman" w:cs="Times New Roman"/>
                <w:sz w:val="24"/>
                <w:szCs w:val="24"/>
                <w:lang w:val="en-US"/>
              </w:rPr>
              <w:t>div</w:t>
            </w:r>
            <w:r w:rsidRPr="0034362B">
              <w:rPr>
                <w:rFonts w:ascii="Times New Roman" w:hAnsi="Times New Roman" w:cs="Times New Roman"/>
                <w:sz w:val="24"/>
                <w:szCs w:val="24"/>
              </w:rPr>
              <w:t>&gt;</w:t>
            </w:r>
          </w:p>
        </w:tc>
      </w:tr>
      <w:tr w:rsidR="00262603" w:rsidRPr="0034362B" w14:paraId="32517B52" w14:textId="77777777" w:rsidTr="00262603">
        <w:tc>
          <w:tcPr>
            <w:tcW w:w="9345" w:type="dxa"/>
          </w:tcPr>
          <w:p w14:paraId="438EA512" w14:textId="77777777" w:rsidR="00262603" w:rsidRPr="00262603" w:rsidRDefault="00262603" w:rsidP="00262603">
            <w:pPr>
              <w:jc w:val="center"/>
              <w:rPr>
                <w:rFonts w:ascii="Times New Roman" w:hAnsi="Times New Roman" w:cs="Times New Roman"/>
                <w:b/>
                <w:sz w:val="24"/>
                <w:szCs w:val="24"/>
                <w:lang w:val="en-US"/>
              </w:rPr>
            </w:pPr>
            <w:r w:rsidRPr="00262603">
              <w:rPr>
                <w:rFonts w:ascii="Times New Roman" w:hAnsi="Times New Roman" w:cs="Times New Roman"/>
                <w:b/>
                <w:sz w:val="24"/>
                <w:szCs w:val="24"/>
              </w:rPr>
              <w:t>Тема</w:t>
            </w:r>
            <w:r w:rsidRPr="00262603">
              <w:rPr>
                <w:rFonts w:ascii="Times New Roman" w:hAnsi="Times New Roman" w:cs="Times New Roman"/>
                <w:b/>
                <w:sz w:val="24"/>
                <w:szCs w:val="24"/>
                <w:lang w:val="en-US"/>
              </w:rPr>
              <w:t xml:space="preserve"> </w:t>
            </w:r>
            <w:r w:rsidRPr="00262603">
              <w:rPr>
                <w:rFonts w:ascii="Times New Roman" w:hAnsi="Times New Roman" w:cs="Times New Roman"/>
                <w:b/>
                <w:sz w:val="24"/>
                <w:szCs w:val="24"/>
              </w:rPr>
              <w:t>статьи</w:t>
            </w:r>
          </w:p>
          <w:p w14:paraId="525F6FD1" w14:textId="77777777" w:rsidR="00262603" w:rsidRPr="00262603" w:rsidRDefault="00262603" w:rsidP="00262603">
            <w:pPr>
              <w:jc w:val="center"/>
              <w:rPr>
                <w:rFonts w:ascii="Times New Roman" w:hAnsi="Times New Roman" w:cs="Times New Roman"/>
                <w:sz w:val="24"/>
                <w:szCs w:val="24"/>
                <w:lang w:val="en-US"/>
              </w:rPr>
            </w:pPr>
            <w:r w:rsidRPr="00262603">
              <w:rPr>
                <w:rFonts w:ascii="Times New Roman" w:hAnsi="Times New Roman" w:cs="Times New Roman"/>
                <w:sz w:val="24"/>
                <w:szCs w:val="24"/>
                <w:lang w:val="en-US"/>
              </w:rPr>
              <w:t>&lt;h1 class="entry-title"&gt;…</w:t>
            </w:r>
            <w:r>
              <w:rPr>
                <w:rFonts w:ascii="Times New Roman" w:hAnsi="Times New Roman" w:cs="Times New Roman"/>
                <w:sz w:val="24"/>
                <w:szCs w:val="24"/>
                <w:lang w:val="en-US"/>
              </w:rPr>
              <w:t>&lt;/h1&gt;</w:t>
            </w:r>
          </w:p>
        </w:tc>
      </w:tr>
      <w:tr w:rsidR="00262603" w:rsidRPr="006F0980" w14:paraId="6879D59C" w14:textId="77777777" w:rsidTr="00262603">
        <w:tc>
          <w:tcPr>
            <w:tcW w:w="9345" w:type="dxa"/>
          </w:tcPr>
          <w:p w14:paraId="7AF4BCD2" w14:textId="77777777" w:rsidR="00262603" w:rsidRDefault="00211377" w:rsidP="00262603">
            <w:pPr>
              <w:jc w:val="center"/>
              <w:rPr>
                <w:rFonts w:ascii="Times New Roman" w:hAnsi="Times New Roman" w:cs="Times New Roman"/>
                <w:sz w:val="24"/>
                <w:szCs w:val="24"/>
              </w:rPr>
            </w:pPr>
            <w:r w:rsidRPr="00211377">
              <w:rPr>
                <w:rFonts w:ascii="Times New Roman" w:hAnsi="Times New Roman" w:cs="Times New Roman"/>
                <w:b/>
                <w:sz w:val="24"/>
                <w:szCs w:val="24"/>
              </w:rPr>
              <w:t>Информация о статье</w:t>
            </w:r>
          </w:p>
          <w:p w14:paraId="19FCC1CC" w14:textId="008B6B0A" w:rsid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lastRenderedPageBreak/>
              <w:t>дата</w:t>
            </w:r>
            <w:r w:rsidRPr="00211377">
              <w:rPr>
                <w:rFonts w:ascii="Times New Roman" w:hAnsi="Times New Roman" w:cs="Times New Roman"/>
                <w:sz w:val="24"/>
                <w:szCs w:val="24"/>
                <w:lang w:val="en-US"/>
              </w:rPr>
              <w:t xml:space="preserve"> </w:t>
            </w:r>
            <w:r w:rsidR="006F0980">
              <w:rPr>
                <w:rFonts w:ascii="Times New Roman" w:hAnsi="Times New Roman" w:cs="Times New Roman"/>
                <w:sz w:val="24"/>
                <w:szCs w:val="24"/>
              </w:rPr>
              <w:t>публикации</w:t>
            </w:r>
            <w:r w:rsidR="006F0980" w:rsidRPr="00211377">
              <w:rPr>
                <w:rFonts w:ascii="Times New Roman" w:hAnsi="Times New Roman" w:cs="Times New Roman"/>
                <w:sz w:val="24"/>
                <w:szCs w:val="24"/>
                <w:lang w:val="en-US"/>
              </w:rPr>
              <w:t xml:space="preserve"> </w:t>
            </w:r>
            <w:r w:rsidR="006F0980">
              <w:rPr>
                <w:rFonts w:ascii="Times New Roman" w:hAnsi="Times New Roman" w:cs="Times New Roman"/>
                <w:sz w:val="24"/>
                <w:szCs w:val="24"/>
                <w:lang w:val="en-US"/>
              </w:rPr>
              <w:t>&lt;</w:t>
            </w:r>
            <w:r w:rsidRPr="00211377">
              <w:rPr>
                <w:rFonts w:ascii="Times New Roman" w:hAnsi="Times New Roman" w:cs="Times New Roman"/>
                <w:sz w:val="24"/>
                <w:szCs w:val="24"/>
                <w:lang w:val="en-US"/>
              </w:rPr>
              <w:t>time class="entry-date published"</w:t>
            </w:r>
            <w:r>
              <w:rPr>
                <w:rFonts w:ascii="Times New Roman" w:hAnsi="Times New Roman" w:cs="Times New Roman"/>
                <w:sz w:val="24"/>
                <w:szCs w:val="24"/>
                <w:lang w:val="en-US"/>
              </w:rPr>
              <w:t>&gt; … &lt;/time&gt;</w:t>
            </w:r>
          </w:p>
          <w:p w14:paraId="10A36C2E" w14:textId="77777777" w:rsidR="00211377" w:rsidRPr="00211377" w:rsidRDefault="00211377" w:rsidP="00262603">
            <w:pPr>
              <w:jc w:val="center"/>
              <w:rPr>
                <w:rFonts w:ascii="Times New Roman" w:hAnsi="Times New Roman" w:cs="Times New Roman"/>
                <w:sz w:val="24"/>
                <w:szCs w:val="24"/>
                <w:lang w:val="en-US"/>
              </w:rPr>
            </w:pPr>
            <w:r>
              <w:rPr>
                <w:rFonts w:ascii="Times New Roman" w:hAnsi="Times New Roman" w:cs="Times New Roman"/>
                <w:sz w:val="24"/>
                <w:szCs w:val="24"/>
              </w:rPr>
              <w:t>количество</w:t>
            </w:r>
            <w:r w:rsidRPr="00211377">
              <w:rPr>
                <w:rFonts w:ascii="Times New Roman" w:hAnsi="Times New Roman" w:cs="Times New Roman"/>
                <w:sz w:val="24"/>
                <w:szCs w:val="24"/>
                <w:lang w:val="en-US"/>
              </w:rPr>
              <w:t xml:space="preserve"> </w:t>
            </w:r>
            <w:r>
              <w:rPr>
                <w:rFonts w:ascii="Times New Roman" w:hAnsi="Times New Roman" w:cs="Times New Roman"/>
                <w:sz w:val="24"/>
                <w:szCs w:val="24"/>
              </w:rPr>
              <w:t>комментариев</w:t>
            </w:r>
            <w:r>
              <w:rPr>
                <w:rFonts w:ascii="Times New Roman" w:hAnsi="Times New Roman" w:cs="Times New Roman"/>
                <w:sz w:val="24"/>
                <w:szCs w:val="24"/>
                <w:lang w:val="en-US"/>
              </w:rPr>
              <w:t xml:space="preserve">  </w:t>
            </w:r>
            <w:r w:rsidRPr="00211377">
              <w:rPr>
                <w:rFonts w:ascii="Times New Roman" w:hAnsi="Times New Roman" w:cs="Times New Roman"/>
                <w:sz w:val="24"/>
                <w:szCs w:val="24"/>
                <w:lang w:val="en-US"/>
              </w:rPr>
              <w:t>&lt;span class="post-info post-info-comment"&gt;</w:t>
            </w:r>
            <w:r>
              <w:rPr>
                <w:rFonts w:ascii="Times New Roman" w:hAnsi="Times New Roman" w:cs="Times New Roman"/>
                <w:sz w:val="24"/>
                <w:szCs w:val="24"/>
                <w:lang w:val="en-US"/>
              </w:rPr>
              <w:t>…&lt;/span&gt;</w:t>
            </w:r>
          </w:p>
        </w:tc>
      </w:tr>
      <w:tr w:rsidR="00211377" w:rsidRPr="00250DA1" w14:paraId="708DD463" w14:textId="77777777" w:rsidTr="00262603">
        <w:tc>
          <w:tcPr>
            <w:tcW w:w="9345" w:type="dxa"/>
          </w:tcPr>
          <w:p w14:paraId="2504A4A7" w14:textId="77777777" w:rsidR="00211377" w:rsidRDefault="00250DA1" w:rsidP="00262603">
            <w:pPr>
              <w:jc w:val="center"/>
              <w:rPr>
                <w:rFonts w:ascii="Times New Roman" w:hAnsi="Times New Roman" w:cs="Times New Roman"/>
                <w:b/>
                <w:sz w:val="24"/>
                <w:szCs w:val="24"/>
              </w:rPr>
            </w:pPr>
            <w:r>
              <w:rPr>
                <w:rFonts w:ascii="Times New Roman" w:hAnsi="Times New Roman" w:cs="Times New Roman"/>
                <w:b/>
                <w:sz w:val="24"/>
                <w:szCs w:val="24"/>
              </w:rPr>
              <w:lastRenderedPageBreak/>
              <w:t>Заглавное фото статьи.</w:t>
            </w:r>
          </w:p>
          <w:p w14:paraId="3E2D727C" w14:textId="77777777" w:rsidR="00250DA1" w:rsidRPr="00250DA1" w:rsidRDefault="00250DA1" w:rsidP="00250DA1">
            <w:pPr>
              <w:jc w:val="center"/>
              <w:rPr>
                <w:rFonts w:ascii="Times New Roman" w:hAnsi="Times New Roman" w:cs="Times New Roman"/>
                <w:sz w:val="24"/>
                <w:szCs w:val="24"/>
                <w:lang w:val="en-US"/>
              </w:rPr>
            </w:pPr>
            <w:r w:rsidRPr="00250DA1">
              <w:rPr>
                <w:rFonts w:ascii="Times New Roman" w:hAnsi="Times New Roman" w:cs="Times New Roman"/>
                <w:sz w:val="24"/>
                <w:szCs w:val="24"/>
              </w:rPr>
              <w:t>&lt;div class="tnail"&gt;</w:t>
            </w:r>
            <w:r>
              <w:rPr>
                <w:rFonts w:ascii="Times New Roman" w:hAnsi="Times New Roman" w:cs="Times New Roman"/>
                <w:sz w:val="24"/>
                <w:szCs w:val="24"/>
              </w:rPr>
              <w:t xml:space="preserve">… </w:t>
            </w:r>
            <w:r>
              <w:rPr>
                <w:rFonts w:ascii="Times New Roman" w:hAnsi="Times New Roman" w:cs="Times New Roman"/>
                <w:sz w:val="24"/>
                <w:szCs w:val="24"/>
                <w:lang w:val="en-US"/>
              </w:rPr>
              <w:t>&lt;/div&gt;</w:t>
            </w:r>
          </w:p>
        </w:tc>
      </w:tr>
      <w:tr w:rsidR="00250DA1" w:rsidRPr="0034362B" w14:paraId="7B9FC39B" w14:textId="77777777" w:rsidTr="00262603">
        <w:tc>
          <w:tcPr>
            <w:tcW w:w="9345" w:type="dxa"/>
          </w:tcPr>
          <w:p w14:paraId="0C19D5E6" w14:textId="77777777"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Текст</w:t>
            </w:r>
            <w:r w:rsidRPr="00250DA1">
              <w:rPr>
                <w:rFonts w:ascii="Times New Roman" w:hAnsi="Times New Roman" w:cs="Times New Roman"/>
                <w:b/>
                <w:sz w:val="24"/>
                <w:szCs w:val="24"/>
                <w:lang w:val="en-US"/>
              </w:rPr>
              <w:t xml:space="preserve"> </w:t>
            </w:r>
            <w:r>
              <w:rPr>
                <w:rFonts w:ascii="Times New Roman" w:hAnsi="Times New Roman" w:cs="Times New Roman"/>
                <w:b/>
                <w:sz w:val="24"/>
                <w:szCs w:val="24"/>
              </w:rPr>
              <w:t>статьи</w:t>
            </w:r>
          </w:p>
          <w:p w14:paraId="562F9CD0" w14:textId="77777777"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class="entry-content"&gt;</w:t>
            </w:r>
            <w:r>
              <w:rPr>
                <w:rFonts w:ascii="Times New Roman" w:hAnsi="Times New Roman" w:cs="Times New Roman"/>
                <w:sz w:val="24"/>
                <w:szCs w:val="24"/>
                <w:lang w:val="en-US"/>
              </w:rPr>
              <w:t>…</w:t>
            </w:r>
            <w:r w:rsidRPr="00250DA1">
              <w:rPr>
                <w:rFonts w:ascii="Times New Roman" w:hAnsi="Times New Roman" w:cs="Times New Roman"/>
                <w:sz w:val="24"/>
                <w:szCs w:val="24"/>
                <w:lang w:val="en-US"/>
              </w:rPr>
              <w:t>&lt;</w:t>
            </w:r>
            <w:r>
              <w:rPr>
                <w:rFonts w:ascii="Times New Roman" w:hAnsi="Times New Roman" w:cs="Times New Roman"/>
                <w:sz w:val="24"/>
                <w:szCs w:val="24"/>
                <w:lang w:val="en-US"/>
              </w:rPr>
              <w:t>/div&gt;</w:t>
            </w:r>
          </w:p>
        </w:tc>
      </w:tr>
      <w:tr w:rsidR="00250DA1" w:rsidRPr="006F0980" w14:paraId="303C2BC2" w14:textId="77777777" w:rsidTr="00262603">
        <w:tc>
          <w:tcPr>
            <w:tcW w:w="9345" w:type="dxa"/>
          </w:tcPr>
          <w:p w14:paraId="3B200EAA" w14:textId="77777777" w:rsidR="00250DA1" w:rsidRPr="00250DA1" w:rsidRDefault="00250DA1" w:rsidP="00262603">
            <w:pPr>
              <w:jc w:val="center"/>
              <w:rPr>
                <w:rFonts w:ascii="Times New Roman" w:hAnsi="Times New Roman" w:cs="Times New Roman"/>
                <w:b/>
                <w:sz w:val="24"/>
                <w:szCs w:val="24"/>
                <w:lang w:val="en-US"/>
              </w:rPr>
            </w:pPr>
            <w:r>
              <w:rPr>
                <w:rFonts w:ascii="Times New Roman" w:hAnsi="Times New Roman" w:cs="Times New Roman"/>
                <w:b/>
                <w:sz w:val="24"/>
                <w:szCs w:val="24"/>
              </w:rPr>
              <w:t>Комментарии</w:t>
            </w:r>
          </w:p>
          <w:p w14:paraId="57DF6540" w14:textId="77777777" w:rsidR="00250DA1" w:rsidRPr="00250DA1" w:rsidRDefault="00250DA1" w:rsidP="00262603">
            <w:pPr>
              <w:jc w:val="center"/>
              <w:rPr>
                <w:rFonts w:ascii="Times New Roman" w:hAnsi="Times New Roman" w:cs="Times New Roman"/>
                <w:sz w:val="24"/>
                <w:szCs w:val="24"/>
                <w:lang w:val="en-US"/>
              </w:rPr>
            </w:pPr>
            <w:r w:rsidRPr="00250DA1">
              <w:rPr>
                <w:rFonts w:ascii="Times New Roman" w:hAnsi="Times New Roman" w:cs="Times New Roman"/>
                <w:sz w:val="24"/>
                <w:szCs w:val="24"/>
                <w:lang w:val="en-US"/>
              </w:rPr>
              <w:t>&lt;div class="comment-list-wrap"&gt;</w:t>
            </w:r>
            <w:r>
              <w:rPr>
                <w:rFonts w:ascii="Times New Roman" w:hAnsi="Times New Roman" w:cs="Times New Roman"/>
                <w:sz w:val="24"/>
                <w:szCs w:val="24"/>
                <w:lang w:val="en-US"/>
              </w:rPr>
              <w:t>…&lt;/div&gt;</w:t>
            </w:r>
          </w:p>
        </w:tc>
      </w:tr>
    </w:tbl>
    <w:p w14:paraId="0F676D59" w14:textId="77777777" w:rsidR="00262603" w:rsidRDefault="00262603" w:rsidP="00022987">
      <w:pPr>
        <w:rPr>
          <w:rFonts w:ascii="Times New Roman" w:hAnsi="Times New Roman" w:cs="Times New Roman"/>
          <w:sz w:val="24"/>
          <w:szCs w:val="24"/>
          <w:lang w:val="en-US"/>
        </w:rPr>
      </w:pPr>
    </w:p>
    <w:p w14:paraId="0DDAA7D5" w14:textId="77777777" w:rsidR="00ED6C92" w:rsidRDefault="00ED6C92" w:rsidP="00022987">
      <w:pPr>
        <w:rPr>
          <w:rFonts w:ascii="Times New Roman" w:hAnsi="Times New Roman" w:cs="Times New Roman"/>
          <w:sz w:val="24"/>
          <w:szCs w:val="24"/>
        </w:rPr>
      </w:pPr>
      <w:r>
        <w:rPr>
          <w:rFonts w:ascii="Times New Roman" w:hAnsi="Times New Roman" w:cs="Times New Roman"/>
          <w:sz w:val="24"/>
          <w:szCs w:val="24"/>
        </w:rPr>
        <w:t>По такой структуре можно получить следующую информацию о блоге и статьях в нем:</w:t>
      </w:r>
    </w:p>
    <w:p w14:paraId="18654835" w14:textId="77777777" w:rsidR="00ED6C92" w:rsidRDefault="00ED6C92"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 xml:space="preserve">Популярность статей, как отношение темы статьи и количество комментариев к конкретной статье. </w:t>
      </w:r>
      <w:r w:rsidR="00477BBD">
        <w:rPr>
          <w:rFonts w:ascii="Times New Roman" w:hAnsi="Times New Roman" w:cs="Times New Roman"/>
          <w:sz w:val="24"/>
          <w:szCs w:val="24"/>
        </w:rPr>
        <w:t>Такой показатель даст ориентир, какую тематику стаей нужно больше добавлять в блог.</w:t>
      </w:r>
    </w:p>
    <w:p w14:paraId="008FEB14" w14:textId="77777777" w:rsidR="00477BBD" w:rsidRDefault="00477BBD"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Какие сезоны года более популярны в блоге. Таким показателем является дата публикации статьи в блоге. По этому показателю можно определить, когда чаще всего добавляются статьи в блоге. И косвенно, какое время года больше подходит для публикации статей.</w:t>
      </w:r>
    </w:p>
    <w:p w14:paraId="2C3A1F3B" w14:textId="77777777" w:rsidR="00477BBD" w:rsidRDefault="00477BBD"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Количество комментариев к статьям в блоге за определенный сезон года. Условно разделив календарный год на 4 сезона, по росту (или спаду) количества комментариев (в целом, без привязки к темам статей и категориям) можно определить, когда блог читает наибольшее количество посетителей.</w:t>
      </w:r>
    </w:p>
    <w:p w14:paraId="4CCCE06B" w14:textId="77777777" w:rsidR="00477BBD" w:rsidRDefault="00477BBD"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 xml:space="preserve">Какие по размеру статьи больше подходят для блога. Посчитав количество слов в статье и определив количество комментариев к статье, можно переделить средний показатель рекомендуемого размера статьи, как отношение количество комментариев </w:t>
      </w:r>
      <w:r w:rsidR="006522D2">
        <w:rPr>
          <w:rFonts w:ascii="Times New Roman" w:hAnsi="Times New Roman" w:cs="Times New Roman"/>
          <w:sz w:val="24"/>
          <w:szCs w:val="24"/>
        </w:rPr>
        <w:t>к количеству слов в статье.</w:t>
      </w:r>
    </w:p>
    <w:p w14:paraId="6ACA40DF" w14:textId="77777777" w:rsidR="006522D2" w:rsidRDefault="006522D2"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 xml:space="preserve">Определить косвенный </w:t>
      </w:r>
      <w:r>
        <w:rPr>
          <w:rFonts w:ascii="Times New Roman" w:hAnsi="Times New Roman" w:cs="Times New Roman"/>
          <w:sz w:val="24"/>
          <w:szCs w:val="24"/>
          <w:lang w:val="en-US"/>
        </w:rPr>
        <w:t>KPI</w:t>
      </w:r>
      <w:r w:rsidRPr="006522D2">
        <w:rPr>
          <w:rFonts w:ascii="Times New Roman" w:hAnsi="Times New Roman" w:cs="Times New Roman"/>
          <w:sz w:val="24"/>
          <w:szCs w:val="24"/>
        </w:rPr>
        <w:t xml:space="preserve"> </w:t>
      </w:r>
      <w:r>
        <w:rPr>
          <w:rFonts w:ascii="Times New Roman" w:hAnsi="Times New Roman" w:cs="Times New Roman"/>
          <w:sz w:val="24"/>
          <w:szCs w:val="24"/>
        </w:rPr>
        <w:t>блога, по количеству комментариев в блоге за определенный период.</w:t>
      </w:r>
    </w:p>
    <w:p w14:paraId="6C27A4FE" w14:textId="77777777" w:rsidR="006522D2" w:rsidRDefault="006522D2" w:rsidP="00ED6C92">
      <w:pPr>
        <w:pStyle w:val="Listenabsatz"/>
        <w:numPr>
          <w:ilvl w:val="0"/>
          <w:numId w:val="5"/>
        </w:numPr>
        <w:rPr>
          <w:rFonts w:ascii="Times New Roman" w:hAnsi="Times New Roman" w:cs="Times New Roman"/>
          <w:sz w:val="24"/>
          <w:szCs w:val="24"/>
        </w:rPr>
      </w:pPr>
      <w:r>
        <w:rPr>
          <w:rFonts w:ascii="Times New Roman" w:hAnsi="Times New Roman" w:cs="Times New Roman"/>
          <w:sz w:val="24"/>
          <w:szCs w:val="24"/>
        </w:rPr>
        <w:t>Составить «Топ-5» популярности статей в блоге по количеству комментариев к статье.</w:t>
      </w:r>
    </w:p>
    <w:p w14:paraId="47F19963" w14:textId="77777777" w:rsidR="006522D2" w:rsidRDefault="006522D2" w:rsidP="006522D2">
      <w:pPr>
        <w:rPr>
          <w:rFonts w:ascii="Times New Roman" w:hAnsi="Times New Roman" w:cs="Times New Roman"/>
          <w:sz w:val="24"/>
          <w:szCs w:val="24"/>
        </w:rPr>
      </w:pPr>
      <w:r>
        <w:rPr>
          <w:rFonts w:ascii="Times New Roman" w:hAnsi="Times New Roman" w:cs="Times New Roman"/>
          <w:sz w:val="24"/>
          <w:szCs w:val="24"/>
          <w:lang w:val="en-US"/>
        </w:rPr>
        <w:t>SMM</w:t>
      </w:r>
      <w:r w:rsidRPr="006522D2">
        <w:rPr>
          <w:rFonts w:ascii="Times New Roman" w:hAnsi="Times New Roman" w:cs="Times New Roman"/>
          <w:sz w:val="24"/>
          <w:szCs w:val="24"/>
        </w:rPr>
        <w:t xml:space="preserve">-стратегия </w:t>
      </w:r>
      <w:r>
        <w:rPr>
          <w:rFonts w:ascii="Times New Roman" w:hAnsi="Times New Roman" w:cs="Times New Roman"/>
          <w:sz w:val="24"/>
          <w:szCs w:val="24"/>
        </w:rPr>
        <w:t>– это часть маркетинговой стратегии, работа над которой проходит в течении продолжительного времени. Для своего блога я разработал следующую стратегию:</w:t>
      </w:r>
    </w:p>
    <w:p w14:paraId="1A964136" w14:textId="77777777" w:rsidR="006522D2" w:rsidRDefault="006522D2"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 xml:space="preserve">Определить концепцию блога. </w:t>
      </w:r>
      <w:r w:rsidR="007408E5">
        <w:rPr>
          <w:rFonts w:ascii="Times New Roman" w:hAnsi="Times New Roman" w:cs="Times New Roman"/>
          <w:sz w:val="24"/>
          <w:szCs w:val="24"/>
        </w:rPr>
        <w:t>Т.е. определиться с идеологией сообщества вокруг блога, выделить отличительные характеристики блога в сравнении с конкурентами.</w:t>
      </w:r>
    </w:p>
    <w:p w14:paraId="11506AB8" w14:textId="77777777" w:rsidR="007408E5" w:rsidRDefault="007408E5"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 xml:space="preserve">Сформировать цели и задачи. Сформировать цели, например, с помощью модели </w:t>
      </w:r>
      <w:r>
        <w:rPr>
          <w:rFonts w:ascii="Times New Roman" w:hAnsi="Times New Roman" w:cs="Times New Roman"/>
          <w:sz w:val="24"/>
          <w:szCs w:val="24"/>
          <w:lang w:val="en-US"/>
        </w:rPr>
        <w:t>SMART</w:t>
      </w:r>
      <w:r>
        <w:rPr>
          <w:rFonts w:ascii="Times New Roman" w:hAnsi="Times New Roman" w:cs="Times New Roman"/>
          <w:sz w:val="24"/>
          <w:szCs w:val="24"/>
        </w:rPr>
        <w:t xml:space="preserve"> </w:t>
      </w:r>
      <w:r w:rsidRPr="007408E5">
        <w:rPr>
          <w:rFonts w:ascii="Times New Roman" w:hAnsi="Times New Roman" w:cs="Times New Roman"/>
          <w:sz w:val="24"/>
          <w:szCs w:val="24"/>
        </w:rPr>
        <w:t xml:space="preserve">(конкретные, измеримые, достижимые, актуальные и ограниченные во времени). </w:t>
      </w:r>
      <w:r>
        <w:rPr>
          <w:rFonts w:ascii="Times New Roman" w:hAnsi="Times New Roman" w:cs="Times New Roman"/>
          <w:sz w:val="24"/>
          <w:szCs w:val="24"/>
        </w:rPr>
        <w:t>Отслеживать прогресс в достижении промежуточных и глобальных целей концепции. Основным показателем привлекательности блога (</w:t>
      </w:r>
      <w:r>
        <w:rPr>
          <w:rFonts w:ascii="Times New Roman" w:hAnsi="Times New Roman" w:cs="Times New Roman"/>
          <w:sz w:val="24"/>
          <w:szCs w:val="24"/>
          <w:lang w:val="en-US"/>
        </w:rPr>
        <w:t>KPI</w:t>
      </w:r>
      <w:r w:rsidRPr="007408E5">
        <w:rPr>
          <w:rFonts w:ascii="Times New Roman" w:hAnsi="Times New Roman" w:cs="Times New Roman"/>
          <w:sz w:val="24"/>
          <w:szCs w:val="24"/>
        </w:rPr>
        <w:t xml:space="preserve">) </w:t>
      </w:r>
      <w:r>
        <w:rPr>
          <w:rFonts w:ascii="Times New Roman" w:hAnsi="Times New Roman" w:cs="Times New Roman"/>
          <w:sz w:val="24"/>
          <w:szCs w:val="24"/>
        </w:rPr>
        <w:t>будет являться рост посетителей блога. Это и будет являться глобальной целью.</w:t>
      </w:r>
    </w:p>
    <w:p w14:paraId="551ACDDD" w14:textId="77777777" w:rsidR="007408E5" w:rsidRDefault="007408E5"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Определить целевую аудиторию. Определиться, на кого направлена общая стратегия развития блога. Правильно составленная модель посетителя блога поможет привлечь большее количество аудитории. Разделение целевой аудитории на мелкие сегменты, поможет повысить уровень коммуникации внутри каждого сегмента. В блоге необходимо представить категории статей для каждого сегмента аудитории.</w:t>
      </w:r>
    </w:p>
    <w:p w14:paraId="005879E5" w14:textId="77777777" w:rsidR="007408E5" w:rsidRDefault="007408E5"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Анализ. Сбор статистики по блогу: </w:t>
      </w:r>
      <w:r w:rsidR="00451FE6">
        <w:rPr>
          <w:rFonts w:ascii="Times New Roman" w:hAnsi="Times New Roman" w:cs="Times New Roman"/>
          <w:sz w:val="24"/>
          <w:szCs w:val="24"/>
        </w:rPr>
        <w:t>количество комментариев, количество просмотров, время, проведенное в блоге, активность пользователей и т.д.</w:t>
      </w:r>
    </w:p>
    <w:p w14:paraId="5D48FB2A" w14:textId="77777777" w:rsidR="00451FE6" w:rsidRPr="007408E5" w:rsidRDefault="00451FE6" w:rsidP="006522D2">
      <w:pPr>
        <w:pStyle w:val="Listenabsatz"/>
        <w:numPr>
          <w:ilvl w:val="0"/>
          <w:numId w:val="6"/>
        </w:numPr>
        <w:rPr>
          <w:rFonts w:ascii="Times New Roman" w:hAnsi="Times New Roman" w:cs="Times New Roman"/>
          <w:sz w:val="24"/>
          <w:szCs w:val="24"/>
        </w:rPr>
      </w:pPr>
      <w:r>
        <w:rPr>
          <w:rFonts w:ascii="Times New Roman" w:hAnsi="Times New Roman" w:cs="Times New Roman"/>
          <w:sz w:val="24"/>
          <w:szCs w:val="24"/>
        </w:rPr>
        <w:t xml:space="preserve">Корректировка. Если начальные </w:t>
      </w:r>
      <w:r>
        <w:rPr>
          <w:rFonts w:ascii="Times New Roman" w:hAnsi="Times New Roman" w:cs="Times New Roman"/>
          <w:sz w:val="24"/>
          <w:szCs w:val="24"/>
          <w:lang w:val="en-US"/>
        </w:rPr>
        <w:t>KPI</w:t>
      </w:r>
      <w:r w:rsidRPr="00451FE6">
        <w:rPr>
          <w:rFonts w:ascii="Times New Roman" w:hAnsi="Times New Roman" w:cs="Times New Roman"/>
          <w:sz w:val="24"/>
          <w:szCs w:val="24"/>
        </w:rPr>
        <w:t xml:space="preserve"> </w:t>
      </w:r>
      <w:r>
        <w:rPr>
          <w:rFonts w:ascii="Times New Roman" w:hAnsi="Times New Roman" w:cs="Times New Roman"/>
          <w:sz w:val="24"/>
          <w:szCs w:val="24"/>
        </w:rPr>
        <w:t>невыполнимы в ближайшем будущем, определить, возможные ошибки, возможно неверно выбранная целевая аудитория. Откорректировать цели, согласно новой стратегии.</w:t>
      </w:r>
    </w:p>
    <w:p w14:paraId="53D86435" w14:textId="77777777" w:rsidR="00022987" w:rsidRPr="00654A72" w:rsidRDefault="00451FE6" w:rsidP="00451FE6">
      <w:pPr>
        <w:ind w:firstLine="708"/>
        <w:rPr>
          <w:rFonts w:ascii="Times New Roman" w:hAnsi="Times New Roman" w:cs="Times New Roman"/>
          <w:sz w:val="24"/>
          <w:szCs w:val="24"/>
        </w:rPr>
      </w:pPr>
      <w:r>
        <w:rPr>
          <w:rFonts w:ascii="Times New Roman" w:hAnsi="Times New Roman" w:cs="Times New Roman"/>
          <w:sz w:val="24"/>
          <w:szCs w:val="24"/>
        </w:rPr>
        <w:t xml:space="preserve">Анализ </w:t>
      </w:r>
      <w:r>
        <w:rPr>
          <w:rFonts w:ascii="Times New Roman" w:hAnsi="Times New Roman" w:cs="Times New Roman"/>
          <w:sz w:val="24"/>
          <w:szCs w:val="24"/>
          <w:lang w:val="en-US"/>
        </w:rPr>
        <w:t>html</w:t>
      </w:r>
      <w:r w:rsidRPr="00451FE6">
        <w:rPr>
          <w:rFonts w:ascii="Times New Roman" w:hAnsi="Times New Roman" w:cs="Times New Roman"/>
          <w:sz w:val="24"/>
          <w:szCs w:val="24"/>
        </w:rPr>
        <w:t xml:space="preserve"> </w:t>
      </w:r>
      <w:r>
        <w:rPr>
          <w:rFonts w:ascii="Times New Roman" w:hAnsi="Times New Roman" w:cs="Times New Roman"/>
          <w:sz w:val="24"/>
          <w:szCs w:val="24"/>
        </w:rPr>
        <w:t xml:space="preserve">кода страниц блога, показал, что блог использует сервис </w:t>
      </w:r>
      <w:r>
        <w:rPr>
          <w:rFonts w:ascii="Times New Roman" w:hAnsi="Times New Roman" w:cs="Times New Roman"/>
          <w:sz w:val="24"/>
          <w:szCs w:val="24"/>
          <w:lang w:val="en-US"/>
        </w:rPr>
        <w:t>Google</w:t>
      </w:r>
      <w:r w:rsidRPr="00451FE6">
        <w:rPr>
          <w:rFonts w:ascii="Times New Roman" w:hAnsi="Times New Roman" w:cs="Times New Roman"/>
          <w:sz w:val="24"/>
          <w:szCs w:val="24"/>
        </w:rPr>
        <w:t xml:space="preserve"> </w:t>
      </w:r>
      <w:r>
        <w:rPr>
          <w:rFonts w:ascii="Times New Roman" w:hAnsi="Times New Roman" w:cs="Times New Roman"/>
          <w:sz w:val="24"/>
          <w:szCs w:val="24"/>
          <w:lang w:val="en-US"/>
        </w:rPr>
        <w:t>Analytics</w:t>
      </w:r>
      <w:r w:rsidR="00654A72">
        <w:rPr>
          <w:rFonts w:ascii="Times New Roman" w:hAnsi="Times New Roman" w:cs="Times New Roman"/>
          <w:sz w:val="24"/>
          <w:szCs w:val="24"/>
        </w:rPr>
        <w:t>, на что указывает подключение модулей в коде блога:</w:t>
      </w:r>
    </w:p>
    <w:p w14:paraId="2F892756" w14:textId="77777777" w:rsidR="00451FE6" w:rsidRDefault="00451FE6" w:rsidP="00451FE6">
      <w:pPr>
        <w:jc w:val="center"/>
        <w:rPr>
          <w:rFonts w:ascii="Times New Roman" w:hAnsi="Times New Roman" w:cs="Times New Roman"/>
          <w:i/>
          <w:sz w:val="24"/>
          <w:szCs w:val="24"/>
          <w:lang w:val="en-US"/>
        </w:rPr>
      </w:pPr>
      <w:r w:rsidRPr="00451FE6">
        <w:rPr>
          <w:rFonts w:ascii="Times New Roman" w:hAnsi="Times New Roman" w:cs="Times New Roman"/>
          <w:i/>
          <w:sz w:val="24"/>
          <w:szCs w:val="24"/>
          <w:lang w:val="en-US"/>
        </w:rPr>
        <w:t>&lt;!-- Global site tag (gtag.js) - Google Analytics --&gt;</w:t>
      </w:r>
    </w:p>
    <w:p w14:paraId="3BB6DF2A" w14:textId="77777777" w:rsidR="00451FE6" w:rsidRPr="00451FE6" w:rsidRDefault="00451FE6" w:rsidP="00451FE6">
      <w:pPr>
        <w:jc w:val="center"/>
        <w:rPr>
          <w:rFonts w:ascii="Times New Roman" w:hAnsi="Times New Roman" w:cs="Times New Roman"/>
          <w:sz w:val="24"/>
          <w:szCs w:val="24"/>
          <w:lang w:val="en-US"/>
        </w:rPr>
      </w:pPr>
    </w:p>
    <w:p w14:paraId="719C2EB0" w14:textId="77777777" w:rsidR="00022987" w:rsidRDefault="00022987" w:rsidP="00022987">
      <w:pPr>
        <w:pStyle w:val="Listenabsatz"/>
        <w:numPr>
          <w:ilvl w:val="0"/>
          <w:numId w:val="1"/>
        </w:numPr>
        <w:jc w:val="center"/>
        <w:rPr>
          <w:rFonts w:ascii="Times New Roman" w:hAnsi="Times New Roman" w:cs="Times New Roman"/>
          <w:b/>
          <w:sz w:val="24"/>
          <w:szCs w:val="24"/>
        </w:rPr>
      </w:pPr>
      <w:r w:rsidRPr="00022987">
        <w:rPr>
          <w:rFonts w:ascii="Times New Roman" w:hAnsi="Times New Roman" w:cs="Times New Roman"/>
          <w:b/>
          <w:sz w:val="24"/>
          <w:szCs w:val="24"/>
        </w:rPr>
        <w:t>Разработка программы-поискового робота для сбора информации о блоге конкурента.</w:t>
      </w:r>
    </w:p>
    <w:p w14:paraId="0FB80D60" w14:textId="77777777" w:rsidR="00022987" w:rsidRDefault="00022987" w:rsidP="00022987">
      <w:pPr>
        <w:rPr>
          <w:rFonts w:ascii="Times New Roman" w:hAnsi="Times New Roman" w:cs="Times New Roman"/>
          <w:sz w:val="24"/>
          <w:szCs w:val="24"/>
        </w:rPr>
      </w:pPr>
      <w:r>
        <w:rPr>
          <w:rFonts w:ascii="Times New Roman" w:hAnsi="Times New Roman" w:cs="Times New Roman"/>
          <w:sz w:val="24"/>
          <w:szCs w:val="24"/>
        </w:rPr>
        <w:t>Рассмотрев возможные варианты платформ для создания поискового-робота, я принял решение о реализации программы в виде двух модулей: сборщик данных и визуализатор собранных данных. Рассмотрим оба модуля отдельно.</w:t>
      </w:r>
    </w:p>
    <w:p w14:paraId="22E5E408" w14:textId="77777777" w:rsidR="00022987" w:rsidRDefault="00022987" w:rsidP="00022987">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 xml:space="preserve">Модуль сбора данных. На мой взгляд, данная задача является реализацией задачи сбора и обработки большого количества данных, Современное название такого подхода – </w:t>
      </w:r>
      <w:r>
        <w:rPr>
          <w:rFonts w:ascii="Times New Roman" w:hAnsi="Times New Roman" w:cs="Times New Roman"/>
          <w:sz w:val="24"/>
          <w:szCs w:val="24"/>
          <w:lang w:val="en-US"/>
        </w:rPr>
        <w:t>BigData</w:t>
      </w:r>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В настоящее время наиболее подходящим языком программирования для работы с </w:t>
      </w:r>
      <w:r>
        <w:rPr>
          <w:rFonts w:ascii="Times New Roman" w:hAnsi="Times New Roman" w:cs="Times New Roman"/>
          <w:sz w:val="24"/>
          <w:szCs w:val="24"/>
          <w:lang w:val="en-US"/>
        </w:rPr>
        <w:t>BigData</w:t>
      </w:r>
      <w:r w:rsidRPr="00022987">
        <w:rPr>
          <w:rFonts w:ascii="Times New Roman" w:hAnsi="Times New Roman" w:cs="Times New Roman"/>
          <w:sz w:val="24"/>
          <w:szCs w:val="24"/>
        </w:rPr>
        <w:t xml:space="preserve"> </w:t>
      </w:r>
      <w:r>
        <w:rPr>
          <w:rFonts w:ascii="Times New Roman" w:hAnsi="Times New Roman" w:cs="Times New Roman"/>
          <w:sz w:val="24"/>
          <w:szCs w:val="24"/>
        </w:rPr>
        <w:t xml:space="preserve">является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 xml:space="preserve">Конечно, подобное может быть реализовано и на других ЯП, но проведя сравнение наиболее подходящих ЯП для моего проекта, я выбрал именно </w:t>
      </w:r>
      <w:r>
        <w:rPr>
          <w:rFonts w:ascii="Times New Roman" w:hAnsi="Times New Roman" w:cs="Times New Roman"/>
          <w:sz w:val="24"/>
          <w:szCs w:val="24"/>
          <w:lang w:val="en-US"/>
        </w:rPr>
        <w:t>Python</w:t>
      </w:r>
      <w:r w:rsidRPr="00022987">
        <w:rPr>
          <w:rFonts w:ascii="Times New Roman" w:hAnsi="Times New Roman" w:cs="Times New Roman"/>
          <w:sz w:val="24"/>
          <w:szCs w:val="24"/>
        </w:rPr>
        <w:t xml:space="preserve">. </w:t>
      </w:r>
      <w:r>
        <w:rPr>
          <w:rFonts w:ascii="Times New Roman" w:hAnsi="Times New Roman" w:cs="Times New Roman"/>
          <w:sz w:val="24"/>
          <w:szCs w:val="24"/>
        </w:rPr>
        <w:t>Результаты моего сравнения ЯП представлены в таблице:</w:t>
      </w:r>
    </w:p>
    <w:tbl>
      <w:tblPr>
        <w:tblStyle w:val="Tabellenraster"/>
        <w:tblW w:w="9781" w:type="dxa"/>
        <w:jc w:val="center"/>
        <w:tblLook w:val="04A0" w:firstRow="1" w:lastRow="0" w:firstColumn="1" w:lastColumn="0" w:noHBand="0" w:noVBand="1"/>
      </w:tblPr>
      <w:tblGrid>
        <w:gridCol w:w="2345"/>
        <w:gridCol w:w="3948"/>
        <w:gridCol w:w="3488"/>
      </w:tblGrid>
      <w:tr w:rsidR="00542591" w14:paraId="4207FF04" w14:textId="77777777" w:rsidTr="00542591">
        <w:trPr>
          <w:jc w:val="center"/>
        </w:trPr>
        <w:tc>
          <w:tcPr>
            <w:tcW w:w="1560" w:type="dxa"/>
          </w:tcPr>
          <w:p w14:paraId="6869DDAC" w14:textId="77777777" w:rsidR="00542591" w:rsidRPr="00542591" w:rsidRDefault="00542591" w:rsidP="00542591">
            <w:pPr>
              <w:jc w:val="center"/>
              <w:rPr>
                <w:rFonts w:ascii="Times New Roman" w:hAnsi="Times New Roman" w:cs="Times New Roman"/>
                <w:b/>
                <w:sz w:val="24"/>
                <w:szCs w:val="24"/>
              </w:rPr>
            </w:pPr>
            <w:r w:rsidRPr="00542591">
              <w:rPr>
                <w:rFonts w:ascii="Times New Roman" w:hAnsi="Times New Roman" w:cs="Times New Roman"/>
                <w:b/>
                <w:sz w:val="24"/>
                <w:szCs w:val="24"/>
              </w:rPr>
              <w:t>Язык программирования</w:t>
            </w:r>
          </w:p>
        </w:tc>
        <w:tc>
          <w:tcPr>
            <w:tcW w:w="4394" w:type="dxa"/>
          </w:tcPr>
          <w:p w14:paraId="4069F65C" w14:textId="77777777"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Достоинства</w:t>
            </w:r>
          </w:p>
        </w:tc>
        <w:tc>
          <w:tcPr>
            <w:tcW w:w="3827" w:type="dxa"/>
          </w:tcPr>
          <w:p w14:paraId="3C1D1052" w14:textId="77777777" w:rsidR="00542591" w:rsidRPr="00542591" w:rsidRDefault="00542591" w:rsidP="00542591">
            <w:pPr>
              <w:jc w:val="center"/>
              <w:rPr>
                <w:rFonts w:ascii="Times New Roman" w:hAnsi="Times New Roman" w:cs="Times New Roman"/>
                <w:b/>
                <w:sz w:val="24"/>
                <w:szCs w:val="24"/>
                <w:lang w:val="en-US"/>
              </w:rPr>
            </w:pPr>
            <w:r>
              <w:rPr>
                <w:rFonts w:ascii="Times New Roman" w:hAnsi="Times New Roman" w:cs="Times New Roman"/>
                <w:b/>
                <w:sz w:val="24"/>
                <w:szCs w:val="24"/>
              </w:rPr>
              <w:t>Недостатки</w:t>
            </w:r>
          </w:p>
        </w:tc>
      </w:tr>
      <w:tr w:rsidR="00542591" w:rsidRPr="00542591" w14:paraId="07F7DC3B" w14:textId="77777777" w:rsidTr="00542591">
        <w:trPr>
          <w:jc w:val="center"/>
        </w:trPr>
        <w:tc>
          <w:tcPr>
            <w:tcW w:w="1560" w:type="dxa"/>
          </w:tcPr>
          <w:p w14:paraId="47CF2581" w14:textId="77777777" w:rsidR="00542591" w:rsidRPr="00542591" w:rsidRDefault="00542591" w:rsidP="00542591">
            <w:pPr>
              <w:jc w:val="center"/>
              <w:rPr>
                <w:rFonts w:ascii="Times New Roman" w:hAnsi="Times New Roman" w:cs="Times New Roman"/>
                <w:b/>
                <w:sz w:val="24"/>
                <w:szCs w:val="24"/>
                <w:lang w:val="en-US"/>
              </w:rPr>
            </w:pPr>
            <w:r w:rsidRPr="00542591">
              <w:rPr>
                <w:rFonts w:ascii="Times New Roman" w:hAnsi="Times New Roman" w:cs="Times New Roman"/>
                <w:b/>
                <w:sz w:val="24"/>
                <w:szCs w:val="24"/>
                <w:lang w:val="en-US"/>
              </w:rPr>
              <w:t>R</w:t>
            </w:r>
          </w:p>
        </w:tc>
        <w:tc>
          <w:tcPr>
            <w:tcW w:w="4394" w:type="dxa"/>
          </w:tcPr>
          <w:p w14:paraId="70DE92AA"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Большая гибкость и свободный код. Наличие большого количества библиотек на </w:t>
            </w:r>
            <w:r w:rsidRPr="00542591">
              <w:rPr>
                <w:rFonts w:ascii="Times New Roman" w:hAnsi="Times New Roman" w:cs="Times New Roman"/>
                <w:sz w:val="20"/>
                <w:szCs w:val="20"/>
                <w:lang w:val="en-US"/>
              </w:rPr>
              <w:t>CRAN</w:t>
            </w:r>
          </w:p>
        </w:tc>
        <w:tc>
          <w:tcPr>
            <w:tcW w:w="3827" w:type="dxa"/>
          </w:tcPr>
          <w:p w14:paraId="25AD6491"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Язык. Более подходящий для сложных статистических вычислений. Сложность обучения. Интерфейс командной строки. </w:t>
            </w:r>
          </w:p>
        </w:tc>
      </w:tr>
      <w:tr w:rsidR="00542591" w:rsidRPr="00542591" w14:paraId="53BC45F3" w14:textId="77777777" w:rsidTr="00542591">
        <w:trPr>
          <w:jc w:val="center"/>
        </w:trPr>
        <w:tc>
          <w:tcPr>
            <w:tcW w:w="1560" w:type="dxa"/>
          </w:tcPr>
          <w:p w14:paraId="4AC876D6" w14:textId="77777777"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eastAsia="ru-RU"/>
              </w:rPr>
            </w:pPr>
            <w:r w:rsidRPr="00542591">
              <w:rPr>
                <w:rFonts w:ascii="Times New Roman" w:eastAsia="Times New Roman" w:hAnsi="Times New Roman" w:cs="Times New Roman"/>
                <w:b/>
                <w:bCs/>
                <w:sz w:val="24"/>
                <w:szCs w:val="24"/>
                <w:lang w:eastAsia="ru-RU"/>
              </w:rPr>
              <w:t>Python</w:t>
            </w:r>
          </w:p>
        </w:tc>
        <w:tc>
          <w:tcPr>
            <w:tcW w:w="4394" w:type="dxa"/>
          </w:tcPr>
          <w:p w14:paraId="0783BA73" w14:textId="77777777" w:rsidR="00542591" w:rsidRPr="00542591" w:rsidRDefault="00542591" w:rsidP="00542591">
            <w:pPr>
              <w:jc w:val="both"/>
              <w:rPr>
                <w:rFonts w:ascii="Times New Roman" w:hAnsi="Times New Roman" w:cs="Times New Roman"/>
                <w:sz w:val="20"/>
                <w:szCs w:val="20"/>
              </w:rPr>
            </w:pPr>
            <w:r w:rsidRPr="00542591">
              <w:rPr>
                <w:rFonts w:ascii="Times New Roman" w:hAnsi="Times New Roman" w:cs="Times New Roman"/>
                <w:sz w:val="20"/>
                <w:szCs w:val="20"/>
              </w:rPr>
              <w:t xml:space="preserve">Популярный язык в науке. Низкий порог вхождения. Огромный набор готовых фреймворков В отличие от R, Python является традиционным объектно-ориентированным языком программирования, поэтому большинству разработчиков будет комфортно с ним работать. </w:t>
            </w:r>
          </w:p>
        </w:tc>
        <w:tc>
          <w:tcPr>
            <w:tcW w:w="3827" w:type="dxa"/>
          </w:tcPr>
          <w:p w14:paraId="639484EC" w14:textId="77777777"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 xml:space="preserve">Основной недостаток – медленное выполнение программ на языке </w:t>
            </w:r>
            <w:r>
              <w:rPr>
                <w:rFonts w:ascii="Times New Roman" w:hAnsi="Times New Roman" w:cs="Times New Roman"/>
                <w:sz w:val="20"/>
                <w:szCs w:val="20"/>
                <w:lang w:val="en-US"/>
              </w:rPr>
              <w:t>Python</w:t>
            </w:r>
            <w:r>
              <w:rPr>
                <w:rFonts w:ascii="Times New Roman" w:hAnsi="Times New Roman" w:cs="Times New Roman"/>
                <w:sz w:val="20"/>
                <w:szCs w:val="20"/>
              </w:rPr>
              <w:t>, обусловленное тем, что язык является интерпретируемым.</w:t>
            </w:r>
          </w:p>
        </w:tc>
      </w:tr>
      <w:tr w:rsidR="00542591" w:rsidRPr="00542591" w14:paraId="53870878" w14:textId="77777777" w:rsidTr="00542591">
        <w:trPr>
          <w:jc w:val="center"/>
        </w:trPr>
        <w:tc>
          <w:tcPr>
            <w:tcW w:w="1560" w:type="dxa"/>
          </w:tcPr>
          <w:p w14:paraId="78D44A8C" w14:textId="77777777" w:rsidR="00542591" w:rsidRPr="00542591" w:rsidRDefault="00542591" w:rsidP="00542591">
            <w:pPr>
              <w:spacing w:before="100" w:beforeAutospacing="1" w:after="100" w:afterAutospacing="1"/>
              <w:jc w:val="center"/>
              <w:outlineLvl w:val="2"/>
              <w:rPr>
                <w:rFonts w:ascii="Times New Roman" w:eastAsia="Times New Roman" w:hAnsi="Times New Roman" w:cs="Times New Roman"/>
                <w:b/>
                <w:bCs/>
                <w:sz w:val="24"/>
                <w:szCs w:val="24"/>
                <w:lang w:val="en-US" w:eastAsia="ru-RU"/>
              </w:rPr>
            </w:pPr>
            <w:r>
              <w:rPr>
                <w:rFonts w:ascii="Times New Roman" w:eastAsia="Times New Roman" w:hAnsi="Times New Roman" w:cs="Times New Roman"/>
                <w:b/>
                <w:bCs/>
                <w:sz w:val="24"/>
                <w:szCs w:val="24"/>
                <w:lang w:val="en-US" w:eastAsia="ru-RU"/>
              </w:rPr>
              <w:t>Java</w:t>
            </w:r>
          </w:p>
        </w:tc>
        <w:tc>
          <w:tcPr>
            <w:tcW w:w="4394" w:type="dxa"/>
          </w:tcPr>
          <w:p w14:paraId="033CE3CF" w14:textId="77777777" w:rsidR="00542591" w:rsidRPr="00542591" w:rsidRDefault="00542591" w:rsidP="00542591">
            <w:pPr>
              <w:jc w:val="both"/>
              <w:rPr>
                <w:rFonts w:ascii="Times New Roman" w:hAnsi="Times New Roman" w:cs="Times New Roman"/>
                <w:sz w:val="20"/>
                <w:szCs w:val="20"/>
              </w:rPr>
            </w:pPr>
            <w:r>
              <w:rPr>
                <w:rFonts w:ascii="Times New Roman" w:hAnsi="Times New Roman" w:cs="Times New Roman"/>
                <w:sz w:val="20"/>
                <w:szCs w:val="20"/>
              </w:rPr>
              <w:t>Предоставляет доступ к огромной экосистеме библио</w:t>
            </w:r>
            <w:r w:rsidR="00CD4004">
              <w:rPr>
                <w:rFonts w:ascii="Times New Roman" w:hAnsi="Times New Roman" w:cs="Times New Roman"/>
                <w:sz w:val="20"/>
                <w:szCs w:val="20"/>
              </w:rPr>
              <w:t>тек профилировщиков, отладчиков, все из которых используются давно и много.</w:t>
            </w:r>
          </w:p>
        </w:tc>
        <w:tc>
          <w:tcPr>
            <w:tcW w:w="3827" w:type="dxa"/>
          </w:tcPr>
          <w:p w14:paraId="51FC34EB" w14:textId="77777777" w:rsidR="00542591" w:rsidRPr="00CD4004" w:rsidRDefault="00CD4004" w:rsidP="00542591">
            <w:pPr>
              <w:jc w:val="both"/>
              <w:rPr>
                <w:rFonts w:ascii="Times New Roman" w:hAnsi="Times New Roman" w:cs="Times New Roman"/>
                <w:sz w:val="20"/>
                <w:szCs w:val="20"/>
              </w:rPr>
            </w:pPr>
            <w:r w:rsidRPr="00CD4004">
              <w:rPr>
                <w:rFonts w:ascii="Times New Roman" w:hAnsi="Times New Roman" w:cs="Times New Roman"/>
                <w:sz w:val="20"/>
                <w:szCs w:val="20"/>
              </w:rPr>
              <w:t>Основными претензиями к Java являются многословность и отсутствие REPL.</w:t>
            </w:r>
          </w:p>
        </w:tc>
      </w:tr>
    </w:tbl>
    <w:p w14:paraId="7E5CC00D" w14:textId="77777777" w:rsidR="00022987" w:rsidRDefault="00CD4004" w:rsidP="00CD4004">
      <w:pPr>
        <w:ind w:left="1416"/>
        <w:rPr>
          <w:rFonts w:ascii="Times New Roman" w:hAnsi="Times New Roman" w:cs="Times New Roman"/>
          <w:sz w:val="24"/>
          <w:szCs w:val="24"/>
        </w:rPr>
      </w:pPr>
      <w:r>
        <w:rPr>
          <w:rFonts w:ascii="Times New Roman" w:hAnsi="Times New Roman" w:cs="Times New Roman"/>
          <w:sz w:val="24"/>
          <w:szCs w:val="24"/>
        </w:rPr>
        <w:t xml:space="preserve">Таким образом, я остановил свой выбор на </w:t>
      </w:r>
      <w:r>
        <w:rPr>
          <w:rFonts w:ascii="Times New Roman" w:hAnsi="Times New Roman" w:cs="Times New Roman"/>
          <w:sz w:val="24"/>
          <w:szCs w:val="24"/>
          <w:lang w:val="en-US"/>
        </w:rPr>
        <w:t>Python</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и фреймворке </w:t>
      </w:r>
      <w:r>
        <w:rPr>
          <w:rFonts w:ascii="Times New Roman" w:hAnsi="Times New Roman" w:cs="Times New Roman"/>
          <w:sz w:val="24"/>
          <w:szCs w:val="24"/>
          <w:lang w:val="en-US"/>
        </w:rPr>
        <w:t>Srapy</w:t>
      </w:r>
      <w:r>
        <w:rPr>
          <w:rFonts w:ascii="Times New Roman" w:hAnsi="Times New Roman" w:cs="Times New Roman"/>
          <w:sz w:val="24"/>
          <w:szCs w:val="24"/>
        </w:rPr>
        <w:t xml:space="preserve">. В качестве хранилища собранных данных будет использована </w:t>
      </w:r>
      <w:r>
        <w:rPr>
          <w:rFonts w:ascii="Times New Roman" w:hAnsi="Times New Roman" w:cs="Times New Roman"/>
          <w:sz w:val="24"/>
          <w:szCs w:val="24"/>
          <w:lang w:val="en-US"/>
        </w:rPr>
        <w:t>MongoDB</w:t>
      </w:r>
      <w:r w:rsidRPr="00CD4004">
        <w:rPr>
          <w:rFonts w:ascii="Times New Roman" w:hAnsi="Times New Roman" w:cs="Times New Roman"/>
          <w:sz w:val="24"/>
          <w:szCs w:val="24"/>
        </w:rPr>
        <w:t xml:space="preserve">. </w:t>
      </w:r>
      <w:r>
        <w:rPr>
          <w:rFonts w:ascii="Times New Roman" w:hAnsi="Times New Roman" w:cs="Times New Roman"/>
          <w:sz w:val="24"/>
          <w:szCs w:val="24"/>
          <w:lang w:val="en-US"/>
        </w:rPr>
        <w:t>MongoDB</w:t>
      </w:r>
      <w:r>
        <w:rPr>
          <w:rFonts w:ascii="Times New Roman" w:hAnsi="Times New Roman" w:cs="Times New Roman"/>
          <w:sz w:val="24"/>
          <w:szCs w:val="24"/>
        </w:rPr>
        <w:t xml:space="preserve"> выбрана потому, что позволяет хранить данные в формате </w:t>
      </w:r>
      <w:r>
        <w:rPr>
          <w:rFonts w:ascii="Times New Roman" w:hAnsi="Times New Roman" w:cs="Times New Roman"/>
          <w:sz w:val="24"/>
          <w:szCs w:val="24"/>
          <w:lang w:val="en-US"/>
        </w:rPr>
        <w:t>JSON</w:t>
      </w:r>
      <w:r w:rsidRPr="00CD4004">
        <w:rPr>
          <w:rFonts w:ascii="Times New Roman" w:hAnsi="Times New Roman" w:cs="Times New Roman"/>
          <w:sz w:val="24"/>
          <w:szCs w:val="24"/>
        </w:rPr>
        <w:t xml:space="preserve"> </w:t>
      </w:r>
      <w:r>
        <w:rPr>
          <w:rFonts w:ascii="Times New Roman" w:hAnsi="Times New Roman" w:cs="Times New Roman"/>
          <w:sz w:val="24"/>
          <w:szCs w:val="24"/>
        </w:rPr>
        <w:t>в виде коллекций и просто интегрируется с любым другим фрейворком.</w:t>
      </w:r>
    </w:p>
    <w:p w14:paraId="4740B878" w14:textId="77777777" w:rsidR="00CD4004" w:rsidRDefault="00CD4004" w:rsidP="00CD4004">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 xml:space="preserve">Для визуализации данных выбран </w:t>
      </w:r>
      <w:r>
        <w:rPr>
          <w:rFonts w:ascii="Times New Roman" w:hAnsi="Times New Roman" w:cs="Times New Roman"/>
          <w:sz w:val="24"/>
          <w:szCs w:val="24"/>
          <w:lang w:val="en-US"/>
        </w:rPr>
        <w:t>NodeJS</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 как самый популярный фреймворк для </w:t>
      </w:r>
      <w:r>
        <w:rPr>
          <w:rFonts w:ascii="Times New Roman" w:hAnsi="Times New Roman" w:cs="Times New Roman"/>
          <w:sz w:val="24"/>
          <w:szCs w:val="24"/>
          <w:lang w:val="en-US"/>
        </w:rPr>
        <w:t>Front</w:t>
      </w:r>
      <w:r w:rsidRPr="00CD4004">
        <w:rPr>
          <w:rFonts w:ascii="Times New Roman" w:hAnsi="Times New Roman" w:cs="Times New Roman"/>
          <w:sz w:val="24"/>
          <w:szCs w:val="24"/>
        </w:rPr>
        <w:t>-</w:t>
      </w:r>
      <w:r>
        <w:rPr>
          <w:rFonts w:ascii="Times New Roman" w:hAnsi="Times New Roman" w:cs="Times New Roman"/>
          <w:sz w:val="24"/>
          <w:szCs w:val="24"/>
          <w:lang w:val="en-US"/>
        </w:rPr>
        <w:t>end</w:t>
      </w:r>
      <w:r w:rsidRPr="00CD4004">
        <w:rPr>
          <w:rFonts w:ascii="Times New Roman" w:hAnsi="Times New Roman" w:cs="Times New Roman"/>
          <w:sz w:val="24"/>
          <w:szCs w:val="24"/>
        </w:rPr>
        <w:t xml:space="preserve"> </w:t>
      </w:r>
      <w:r>
        <w:rPr>
          <w:rFonts w:ascii="Times New Roman" w:hAnsi="Times New Roman" w:cs="Times New Roman"/>
          <w:sz w:val="24"/>
          <w:szCs w:val="24"/>
        </w:rPr>
        <w:t>разработки.</w:t>
      </w:r>
    </w:p>
    <w:p w14:paraId="18F1B647" w14:textId="77777777" w:rsidR="00CD4004" w:rsidRDefault="00CD4004" w:rsidP="00CD4004">
      <w:pPr>
        <w:ind w:left="420"/>
        <w:jc w:val="center"/>
        <w:rPr>
          <w:rFonts w:ascii="Times New Roman" w:hAnsi="Times New Roman" w:cs="Times New Roman"/>
          <w:sz w:val="24"/>
          <w:szCs w:val="24"/>
        </w:rPr>
      </w:pPr>
      <w:r>
        <w:rPr>
          <w:rFonts w:ascii="Times New Roman" w:hAnsi="Times New Roman" w:cs="Times New Roman"/>
          <w:sz w:val="24"/>
          <w:szCs w:val="24"/>
        </w:rPr>
        <w:t>Реализация сборщика данных.</w:t>
      </w:r>
    </w:p>
    <w:p w14:paraId="0BEA7DBD" w14:textId="77777777" w:rsidR="00CD4004" w:rsidRDefault="00CD4004" w:rsidP="00CD4004">
      <w:pPr>
        <w:ind w:left="420"/>
        <w:rPr>
          <w:rFonts w:ascii="Times New Roman" w:hAnsi="Times New Roman" w:cs="Times New Roman"/>
          <w:i/>
          <w:sz w:val="24"/>
          <w:szCs w:val="24"/>
        </w:rPr>
      </w:pPr>
      <w:r>
        <w:rPr>
          <w:rFonts w:ascii="Times New Roman" w:hAnsi="Times New Roman" w:cs="Times New Roman"/>
          <w:sz w:val="24"/>
          <w:szCs w:val="24"/>
        </w:rPr>
        <w:lastRenderedPageBreak/>
        <w:t xml:space="preserve">Общий принцип работы сборщика (в терминах </w:t>
      </w:r>
      <w:r>
        <w:rPr>
          <w:rFonts w:ascii="Times New Roman" w:hAnsi="Times New Roman" w:cs="Times New Roman"/>
          <w:sz w:val="24"/>
          <w:szCs w:val="24"/>
          <w:lang w:val="en-US"/>
        </w:rPr>
        <w:t>Scrapy</w:t>
      </w:r>
      <w:r w:rsidRPr="00CD4004">
        <w:rPr>
          <w:rFonts w:ascii="Times New Roman" w:hAnsi="Times New Roman" w:cs="Times New Roman"/>
          <w:sz w:val="24"/>
          <w:szCs w:val="24"/>
        </w:rPr>
        <w:t xml:space="preserve"> </w:t>
      </w:r>
      <w:r>
        <w:rPr>
          <w:rFonts w:ascii="Times New Roman" w:hAnsi="Times New Roman" w:cs="Times New Roman"/>
          <w:sz w:val="24"/>
          <w:szCs w:val="24"/>
        </w:rPr>
        <w:t>–</w:t>
      </w:r>
      <w:r w:rsidRPr="00CD4004">
        <w:rPr>
          <w:rFonts w:ascii="Times New Roman" w:hAnsi="Times New Roman" w:cs="Times New Roman"/>
          <w:sz w:val="24"/>
          <w:szCs w:val="24"/>
        </w:rPr>
        <w:t xml:space="preserve"> </w:t>
      </w:r>
      <w:r>
        <w:rPr>
          <w:rFonts w:ascii="Times New Roman" w:hAnsi="Times New Roman" w:cs="Times New Roman"/>
          <w:sz w:val="24"/>
          <w:szCs w:val="24"/>
        </w:rPr>
        <w:t xml:space="preserve">«паук»), заключается в следующем: «паук» загружает страницу и ищет на ней данные, указанные с помощью правил </w:t>
      </w:r>
      <w:r>
        <w:rPr>
          <w:rFonts w:ascii="Times New Roman" w:hAnsi="Times New Roman" w:cs="Times New Roman"/>
          <w:sz w:val="24"/>
          <w:szCs w:val="24"/>
          <w:lang w:val="en-US"/>
        </w:rPr>
        <w:t>xPath</w:t>
      </w:r>
      <w:r>
        <w:rPr>
          <w:rFonts w:ascii="Times New Roman" w:hAnsi="Times New Roman" w:cs="Times New Roman"/>
          <w:sz w:val="24"/>
          <w:szCs w:val="24"/>
        </w:rPr>
        <w:t>. После сбора всех данных на странице, выделяет ссылки на странице и пробует загрузить страницы по ссылкам и собрать данные с них. Для того, чтобы не выйти за пределы интересующего нас сайта, применяется ограничение для «паука»</w:t>
      </w:r>
      <w:r w:rsidR="009B2DB8">
        <w:rPr>
          <w:rFonts w:ascii="Times New Roman" w:hAnsi="Times New Roman" w:cs="Times New Roman"/>
          <w:sz w:val="24"/>
          <w:szCs w:val="24"/>
        </w:rPr>
        <w:t xml:space="preserve">. В моем случае, ограничение выглядит как: </w:t>
      </w:r>
      <w:r w:rsidR="009B2DB8" w:rsidRPr="009B2DB8">
        <w:rPr>
          <w:rFonts w:ascii="Times New Roman" w:hAnsi="Times New Roman" w:cs="Times New Roman"/>
          <w:i/>
          <w:sz w:val="24"/>
          <w:szCs w:val="24"/>
        </w:rPr>
        <w:t>allowed_domains = ["bravebird.de"]</w:t>
      </w:r>
      <w:r w:rsidR="009B2DB8">
        <w:rPr>
          <w:rFonts w:ascii="Times New Roman" w:hAnsi="Times New Roman" w:cs="Times New Roman"/>
          <w:sz w:val="24"/>
          <w:szCs w:val="24"/>
        </w:rPr>
        <w:t xml:space="preserve"> означающее, что «пауку» нельзя переходить по ссылкам, если имя домена в них не начинается с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 xml:space="preserve">, </w:t>
      </w:r>
      <w:r w:rsidR="009B2DB8">
        <w:rPr>
          <w:rFonts w:ascii="Times New Roman" w:hAnsi="Times New Roman" w:cs="Times New Roman"/>
          <w:sz w:val="24"/>
          <w:szCs w:val="24"/>
        </w:rPr>
        <w:t xml:space="preserve">т.е. мы ограничиваем переходы «паука» только доменом </w:t>
      </w:r>
      <w:r w:rsidR="009B2DB8" w:rsidRPr="009B2DB8">
        <w:rPr>
          <w:rFonts w:ascii="Times New Roman" w:hAnsi="Times New Roman" w:cs="Times New Roman"/>
          <w:i/>
          <w:sz w:val="24"/>
          <w:szCs w:val="24"/>
        </w:rPr>
        <w:t>bravebird.de</w:t>
      </w:r>
      <w:r w:rsidR="009B2DB8">
        <w:rPr>
          <w:rFonts w:ascii="Times New Roman" w:hAnsi="Times New Roman" w:cs="Times New Roman"/>
          <w:i/>
          <w:sz w:val="24"/>
          <w:szCs w:val="24"/>
        </w:rPr>
        <w:t>.</w:t>
      </w:r>
    </w:p>
    <w:p w14:paraId="3DE67B20" w14:textId="77777777" w:rsidR="009B2DB8" w:rsidRPr="009B2DB8" w:rsidRDefault="009B2DB8" w:rsidP="00CD4004">
      <w:pPr>
        <w:ind w:left="420"/>
        <w:rPr>
          <w:rFonts w:ascii="Times New Roman" w:hAnsi="Times New Roman" w:cs="Times New Roman"/>
          <w:sz w:val="24"/>
          <w:szCs w:val="24"/>
        </w:rPr>
      </w:pPr>
      <w:r>
        <w:rPr>
          <w:rFonts w:ascii="Times New Roman" w:hAnsi="Times New Roman" w:cs="Times New Roman"/>
          <w:sz w:val="24"/>
          <w:szCs w:val="24"/>
        </w:rPr>
        <w:t>Блок-схема алгоритма работы «паука»</w:t>
      </w:r>
      <w:r w:rsidRPr="009B2DB8">
        <w:rPr>
          <w:rFonts w:ascii="Times New Roman" w:hAnsi="Times New Roman" w:cs="Times New Roman"/>
          <w:sz w:val="24"/>
          <w:szCs w:val="24"/>
        </w:rPr>
        <w:t>:</w:t>
      </w:r>
    </w:p>
    <w:p w14:paraId="4E0E4EB2" w14:textId="77777777" w:rsidR="009B2DB8" w:rsidRPr="009B2DB8" w:rsidRDefault="006F0980" w:rsidP="00CD4004">
      <w:pPr>
        <w:ind w:left="420"/>
        <w:rPr>
          <w:rFonts w:ascii="Times New Roman" w:hAnsi="Times New Roman" w:cs="Times New Roman"/>
          <w:sz w:val="24"/>
          <w:szCs w:val="24"/>
        </w:rPr>
      </w:pPr>
      <w:r>
        <w:rPr>
          <w:rFonts w:ascii="Times New Roman" w:hAnsi="Times New Roman" w:cs="Times New Roman"/>
          <w:sz w:val="24"/>
          <w:szCs w:val="24"/>
        </w:rPr>
        <w:pict w14:anchorId="18514F73">
          <v:shape id="_x0000_i1026" type="#_x0000_t75" style="width:468pt;height:339.6pt">
            <v:imagedata r:id="rId8" o:title="scrapy-spider"/>
          </v:shape>
        </w:pict>
      </w:r>
      <w:r w:rsidR="009B2DB8">
        <w:rPr>
          <w:rFonts w:ascii="Times New Roman" w:hAnsi="Times New Roman" w:cs="Times New Roman"/>
          <w:sz w:val="24"/>
          <w:szCs w:val="24"/>
        </w:rPr>
        <w:t xml:space="preserve"> </w:t>
      </w:r>
    </w:p>
    <w:p w14:paraId="15EDD4DD" w14:textId="77777777" w:rsidR="00022987" w:rsidRDefault="00896A15" w:rsidP="00896A15">
      <w:pPr>
        <w:rPr>
          <w:rFonts w:ascii="Times New Roman" w:hAnsi="Times New Roman" w:cs="Times New Roman"/>
          <w:sz w:val="24"/>
          <w:szCs w:val="24"/>
        </w:rPr>
      </w:pPr>
      <w:r>
        <w:rPr>
          <w:rFonts w:ascii="Times New Roman" w:hAnsi="Times New Roman" w:cs="Times New Roman"/>
          <w:sz w:val="24"/>
          <w:szCs w:val="24"/>
        </w:rPr>
        <w:t>Для загрузки страницы мы должны указать «пауку» его имя и начальные настройки:</w:t>
      </w:r>
    </w:p>
    <w:p w14:paraId="600BDFBA" w14:textId="77777777" w:rsidR="00896A15" w:rsidRPr="0034362B" w:rsidRDefault="00896A15" w:rsidP="00896A15">
      <w:pPr>
        <w:spacing w:after="0" w:line="240" w:lineRule="auto"/>
        <w:rPr>
          <w:rFonts w:ascii="Times New Roman" w:hAnsi="Times New Roman" w:cs="Times New Roman"/>
          <w:sz w:val="24"/>
          <w:szCs w:val="24"/>
        </w:rPr>
      </w:pPr>
      <w:r w:rsidRPr="00896A15">
        <w:rPr>
          <w:rFonts w:ascii="Times New Roman" w:hAnsi="Times New Roman" w:cs="Times New Roman"/>
          <w:sz w:val="24"/>
          <w:szCs w:val="24"/>
          <w:lang w:val="en-US"/>
        </w:rPr>
        <w:t>class</w:t>
      </w:r>
      <w:r w:rsidRPr="0034362B">
        <w:rPr>
          <w:rFonts w:ascii="Times New Roman" w:hAnsi="Times New Roman" w:cs="Times New Roman"/>
          <w:sz w:val="24"/>
          <w:szCs w:val="24"/>
        </w:rPr>
        <w:t xml:space="preserve"> </w:t>
      </w:r>
      <w:r w:rsidRPr="00896A15">
        <w:rPr>
          <w:rFonts w:ascii="Times New Roman" w:hAnsi="Times New Roman" w:cs="Times New Roman"/>
          <w:sz w:val="24"/>
          <w:szCs w:val="24"/>
          <w:lang w:val="en-US"/>
        </w:rPr>
        <w:t>BravebirdSpider</w:t>
      </w:r>
      <w:r w:rsidRPr="0034362B">
        <w:rPr>
          <w:rFonts w:ascii="Times New Roman" w:hAnsi="Times New Roman" w:cs="Times New Roman"/>
          <w:sz w:val="24"/>
          <w:szCs w:val="24"/>
        </w:rPr>
        <w:t>(</w:t>
      </w:r>
      <w:r w:rsidRPr="00896A15">
        <w:rPr>
          <w:rFonts w:ascii="Times New Roman" w:hAnsi="Times New Roman" w:cs="Times New Roman"/>
          <w:sz w:val="24"/>
          <w:szCs w:val="24"/>
          <w:lang w:val="en-US"/>
        </w:rPr>
        <w:t>CrawlSpider</w:t>
      </w:r>
      <w:r w:rsidRPr="0034362B">
        <w:rPr>
          <w:rFonts w:ascii="Times New Roman" w:hAnsi="Times New Roman" w:cs="Times New Roman"/>
          <w:sz w:val="24"/>
          <w:szCs w:val="24"/>
        </w:rPr>
        <w:t>):</w:t>
      </w:r>
    </w:p>
    <w:p w14:paraId="4292BA50" w14:textId="77777777" w:rsidR="00896A15" w:rsidRPr="0034362B" w:rsidRDefault="00896A15" w:rsidP="00896A15">
      <w:pPr>
        <w:spacing w:after="0" w:line="240" w:lineRule="auto"/>
        <w:rPr>
          <w:rFonts w:ascii="Times New Roman" w:hAnsi="Times New Roman" w:cs="Times New Roman"/>
          <w:sz w:val="24"/>
          <w:szCs w:val="24"/>
        </w:rPr>
      </w:pPr>
      <w:r w:rsidRPr="0034362B">
        <w:rPr>
          <w:rFonts w:ascii="Times New Roman" w:hAnsi="Times New Roman" w:cs="Times New Roman"/>
          <w:sz w:val="24"/>
          <w:szCs w:val="24"/>
        </w:rPr>
        <w:t xml:space="preserve">    #</w:t>
      </w:r>
      <w:r w:rsidRPr="00896A15">
        <w:rPr>
          <w:rFonts w:ascii="Times New Roman" w:hAnsi="Times New Roman" w:cs="Times New Roman"/>
          <w:sz w:val="24"/>
          <w:szCs w:val="24"/>
        </w:rPr>
        <w:t>имя</w:t>
      </w:r>
      <w:r w:rsidRPr="0034362B">
        <w:rPr>
          <w:rFonts w:ascii="Times New Roman" w:hAnsi="Times New Roman" w:cs="Times New Roman"/>
          <w:sz w:val="24"/>
          <w:szCs w:val="24"/>
        </w:rPr>
        <w:t xml:space="preserve"> </w:t>
      </w:r>
      <w:r w:rsidRPr="00896A15">
        <w:rPr>
          <w:rFonts w:ascii="Times New Roman" w:hAnsi="Times New Roman" w:cs="Times New Roman"/>
          <w:sz w:val="24"/>
          <w:szCs w:val="24"/>
        </w:rPr>
        <w:t>паука</w:t>
      </w:r>
      <w:r w:rsidRPr="0034362B">
        <w:rPr>
          <w:rFonts w:ascii="Times New Roman" w:hAnsi="Times New Roman" w:cs="Times New Roman"/>
          <w:sz w:val="24"/>
          <w:szCs w:val="24"/>
        </w:rPr>
        <w:t xml:space="preserve"> </w:t>
      </w:r>
      <w:r w:rsidRPr="00896A15">
        <w:rPr>
          <w:rFonts w:ascii="Times New Roman" w:hAnsi="Times New Roman" w:cs="Times New Roman"/>
          <w:sz w:val="24"/>
          <w:szCs w:val="24"/>
        </w:rPr>
        <w:t>в</w:t>
      </w:r>
      <w:r w:rsidRPr="0034362B">
        <w:rPr>
          <w:rFonts w:ascii="Times New Roman" w:hAnsi="Times New Roman" w:cs="Times New Roman"/>
          <w:sz w:val="24"/>
          <w:szCs w:val="24"/>
        </w:rPr>
        <w:t xml:space="preserve"> </w:t>
      </w:r>
      <w:r w:rsidRPr="00896A15">
        <w:rPr>
          <w:rFonts w:ascii="Times New Roman" w:hAnsi="Times New Roman" w:cs="Times New Roman"/>
          <w:sz w:val="24"/>
          <w:szCs w:val="24"/>
        </w:rPr>
        <w:t>проекте</w:t>
      </w:r>
    </w:p>
    <w:p w14:paraId="12025D71" w14:textId="77777777" w:rsidR="00896A15" w:rsidRPr="00896A15" w:rsidRDefault="00896A15" w:rsidP="00896A15">
      <w:pPr>
        <w:spacing w:after="0" w:line="240" w:lineRule="auto"/>
        <w:rPr>
          <w:rFonts w:ascii="Times New Roman" w:hAnsi="Times New Roman" w:cs="Times New Roman"/>
          <w:sz w:val="24"/>
          <w:szCs w:val="24"/>
        </w:rPr>
      </w:pPr>
      <w:r w:rsidRPr="0034362B">
        <w:rPr>
          <w:rFonts w:ascii="Times New Roman" w:hAnsi="Times New Roman" w:cs="Times New Roman"/>
          <w:sz w:val="24"/>
          <w:szCs w:val="24"/>
        </w:rPr>
        <w:t xml:space="preserve">    </w:t>
      </w:r>
      <w:r w:rsidRPr="00896A15">
        <w:rPr>
          <w:rFonts w:ascii="Times New Roman" w:hAnsi="Times New Roman" w:cs="Times New Roman"/>
          <w:sz w:val="24"/>
          <w:szCs w:val="24"/>
        </w:rPr>
        <w:t xml:space="preserve">name = 'bravebird'               </w:t>
      </w:r>
    </w:p>
    <w:p w14:paraId="7FC76B60" w14:textId="77777777" w:rsidR="00896A15" w:rsidRPr="00896A15" w:rsidRDefault="00896A15" w:rsidP="00896A15">
      <w:pPr>
        <w:spacing w:after="0" w:line="240" w:lineRule="auto"/>
        <w:rPr>
          <w:rFonts w:ascii="Times New Roman" w:hAnsi="Times New Roman" w:cs="Times New Roman"/>
          <w:sz w:val="24"/>
          <w:szCs w:val="24"/>
        </w:rPr>
      </w:pPr>
      <w:r w:rsidRPr="00896A15">
        <w:rPr>
          <w:rFonts w:ascii="Times New Roman" w:hAnsi="Times New Roman" w:cs="Times New Roman"/>
          <w:sz w:val="24"/>
          <w:szCs w:val="24"/>
        </w:rPr>
        <w:t xml:space="preserve">    #разрешенный домен, для механизма обхода страниц сайта, чтобы не выйти за пределы сайта           </w:t>
      </w:r>
    </w:p>
    <w:p w14:paraId="206F2BFA" w14:textId="77777777"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rPr>
        <w:t xml:space="preserve">    </w:t>
      </w:r>
      <w:r w:rsidRPr="00896A15">
        <w:rPr>
          <w:rFonts w:ascii="Times New Roman" w:hAnsi="Times New Roman" w:cs="Times New Roman"/>
          <w:sz w:val="24"/>
          <w:szCs w:val="24"/>
          <w:lang w:val="en-US"/>
        </w:rPr>
        <w:t>allowed_domains = ["bravebird.de"]</w:t>
      </w:r>
    </w:p>
    <w:p w14:paraId="63F6D116" w14:textId="77777777" w:rsidR="00896A15" w:rsidRPr="00896A15" w:rsidRDefault="00896A15" w:rsidP="00896A15">
      <w:pPr>
        <w:spacing w:after="0" w:line="240" w:lineRule="auto"/>
        <w:rPr>
          <w:rFonts w:ascii="Times New Roman" w:hAnsi="Times New Roman" w:cs="Times New Roman"/>
          <w:sz w:val="24"/>
          <w:szCs w:val="24"/>
          <w:lang w:val="en-US"/>
        </w:rPr>
      </w:pPr>
      <w:r w:rsidRPr="00896A15">
        <w:rPr>
          <w:rFonts w:ascii="Times New Roman" w:hAnsi="Times New Roman" w:cs="Times New Roman"/>
          <w:sz w:val="24"/>
          <w:szCs w:val="24"/>
          <w:lang w:val="en-US"/>
        </w:rPr>
        <w:t xml:space="preserve">    # </w:t>
      </w:r>
      <w:r w:rsidRPr="00896A15">
        <w:rPr>
          <w:rFonts w:ascii="Times New Roman" w:hAnsi="Times New Roman" w:cs="Times New Roman"/>
          <w:sz w:val="24"/>
          <w:szCs w:val="24"/>
        </w:rPr>
        <w:t>Стартовый</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адрес</w:t>
      </w:r>
      <w:r w:rsidRPr="00896A15">
        <w:rPr>
          <w:rFonts w:ascii="Times New Roman" w:hAnsi="Times New Roman" w:cs="Times New Roman"/>
          <w:sz w:val="24"/>
          <w:szCs w:val="24"/>
          <w:lang w:val="en-US"/>
        </w:rPr>
        <w:t xml:space="preserve"> </w:t>
      </w:r>
      <w:r w:rsidRPr="00896A15">
        <w:rPr>
          <w:rFonts w:ascii="Times New Roman" w:hAnsi="Times New Roman" w:cs="Times New Roman"/>
          <w:sz w:val="24"/>
          <w:szCs w:val="24"/>
        </w:rPr>
        <w:t>сайта</w:t>
      </w:r>
    </w:p>
    <w:p w14:paraId="0EC02CD6" w14:textId="77777777" w:rsidR="00896A15" w:rsidRPr="006F0980" w:rsidRDefault="00896A15" w:rsidP="00896A15">
      <w:pPr>
        <w:spacing w:after="0" w:line="240" w:lineRule="auto"/>
        <w:rPr>
          <w:rFonts w:ascii="Times New Roman" w:hAnsi="Times New Roman" w:cs="Times New Roman"/>
          <w:sz w:val="24"/>
          <w:szCs w:val="24"/>
          <w:lang w:val="de-DE"/>
        </w:rPr>
      </w:pPr>
      <w:r w:rsidRPr="00896A15">
        <w:rPr>
          <w:rFonts w:ascii="Times New Roman" w:hAnsi="Times New Roman" w:cs="Times New Roman"/>
          <w:sz w:val="24"/>
          <w:szCs w:val="24"/>
          <w:lang w:val="en-US"/>
        </w:rPr>
        <w:t xml:space="preserve">    start</w:t>
      </w:r>
      <w:r w:rsidRPr="006F0980">
        <w:rPr>
          <w:rFonts w:ascii="Times New Roman" w:hAnsi="Times New Roman" w:cs="Times New Roman"/>
          <w:sz w:val="24"/>
          <w:szCs w:val="24"/>
          <w:lang w:val="de-DE"/>
        </w:rPr>
        <w:t>_</w:t>
      </w:r>
      <w:r w:rsidRPr="00896A15">
        <w:rPr>
          <w:rFonts w:ascii="Times New Roman" w:hAnsi="Times New Roman" w:cs="Times New Roman"/>
          <w:sz w:val="24"/>
          <w:szCs w:val="24"/>
          <w:lang w:val="en-US"/>
        </w:rPr>
        <w:t>urls</w:t>
      </w:r>
      <w:r w:rsidRPr="006F0980">
        <w:rPr>
          <w:rFonts w:ascii="Times New Roman" w:hAnsi="Times New Roman" w:cs="Times New Roman"/>
          <w:sz w:val="24"/>
          <w:szCs w:val="24"/>
          <w:lang w:val="de-DE"/>
        </w:rPr>
        <w:t xml:space="preserve"> = ['</w:t>
      </w:r>
      <w:r w:rsidRPr="00896A15">
        <w:rPr>
          <w:rFonts w:ascii="Times New Roman" w:hAnsi="Times New Roman" w:cs="Times New Roman"/>
          <w:sz w:val="24"/>
          <w:szCs w:val="24"/>
          <w:lang w:val="en-US"/>
        </w:rPr>
        <w:t>https</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www</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bravebird</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de</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llowed</w:t>
      </w:r>
      <w:r w:rsidRPr="006F0980">
        <w:rPr>
          <w:rFonts w:ascii="Times New Roman" w:hAnsi="Times New Roman" w:cs="Times New Roman"/>
          <w:sz w:val="24"/>
          <w:szCs w:val="24"/>
          <w:lang w:val="de-DE"/>
        </w:rPr>
        <w:t>_</w:t>
      </w:r>
      <w:r w:rsidRPr="00896A15">
        <w:rPr>
          <w:rFonts w:ascii="Times New Roman" w:hAnsi="Times New Roman" w:cs="Times New Roman"/>
          <w:sz w:val="24"/>
          <w:szCs w:val="24"/>
          <w:lang w:val="en-US"/>
        </w:rPr>
        <w:t>domains</w:t>
      </w:r>
      <w:r w:rsidRPr="006F0980">
        <w:rPr>
          <w:rFonts w:ascii="Times New Roman" w:hAnsi="Times New Roman" w:cs="Times New Roman"/>
          <w:sz w:val="24"/>
          <w:szCs w:val="24"/>
          <w:lang w:val="de-DE"/>
        </w:rPr>
        <w:t xml:space="preserve"> = ["</w:t>
      </w:r>
      <w:r w:rsidRPr="00896A15">
        <w:rPr>
          <w:rFonts w:ascii="Times New Roman" w:hAnsi="Times New Roman" w:cs="Times New Roman"/>
          <w:sz w:val="24"/>
          <w:szCs w:val="24"/>
          <w:lang w:val="en-US"/>
        </w:rPr>
        <w:t>bravebird</w:t>
      </w:r>
      <w:r w:rsidRPr="006F0980">
        <w:rPr>
          <w:rFonts w:ascii="Times New Roman" w:hAnsi="Times New Roman" w:cs="Times New Roman"/>
          <w:sz w:val="24"/>
          <w:szCs w:val="24"/>
          <w:lang w:val="de-DE"/>
        </w:rPr>
        <w:t>.</w:t>
      </w:r>
      <w:r w:rsidRPr="00896A15">
        <w:rPr>
          <w:rFonts w:ascii="Times New Roman" w:hAnsi="Times New Roman" w:cs="Times New Roman"/>
          <w:sz w:val="24"/>
          <w:szCs w:val="24"/>
          <w:lang w:val="en-US"/>
        </w:rPr>
        <w:t>de</w:t>
      </w:r>
      <w:r w:rsidRPr="006F0980">
        <w:rPr>
          <w:rFonts w:ascii="Times New Roman" w:hAnsi="Times New Roman" w:cs="Times New Roman"/>
          <w:sz w:val="24"/>
          <w:szCs w:val="24"/>
          <w:lang w:val="de-DE"/>
        </w:rPr>
        <w:t>"]</w:t>
      </w:r>
    </w:p>
    <w:p w14:paraId="7D84BA2C" w14:textId="77777777" w:rsidR="00896A15" w:rsidRPr="006F0980" w:rsidRDefault="00896A15" w:rsidP="00896A15">
      <w:pPr>
        <w:spacing w:after="0" w:line="240" w:lineRule="auto"/>
        <w:rPr>
          <w:rFonts w:ascii="Times New Roman" w:hAnsi="Times New Roman" w:cs="Times New Roman"/>
          <w:sz w:val="24"/>
          <w:szCs w:val="24"/>
          <w:lang w:val="de-DE"/>
        </w:rPr>
      </w:pPr>
    </w:p>
    <w:p w14:paraId="67E71F2C" w14:textId="77777777" w:rsidR="00896A15" w:rsidRDefault="00896A15"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«Паук» скачает страницу и будет искать данные на странице, согласно правил. Для «паука» правила можно задавать различными способами, самым эффективным является </w:t>
      </w:r>
      <w:r>
        <w:rPr>
          <w:rFonts w:ascii="Times New Roman" w:hAnsi="Times New Roman" w:cs="Times New Roman"/>
          <w:sz w:val="24"/>
          <w:szCs w:val="24"/>
          <w:lang w:val="en-US"/>
        </w:rPr>
        <w:t>xPath</w:t>
      </w:r>
      <w:r w:rsidRPr="00896A15">
        <w:rPr>
          <w:rFonts w:ascii="Times New Roman" w:hAnsi="Times New Roman" w:cs="Times New Roman"/>
          <w:sz w:val="24"/>
          <w:szCs w:val="24"/>
        </w:rPr>
        <w:t xml:space="preserve">. </w:t>
      </w:r>
      <w:r w:rsidR="00A27D32">
        <w:rPr>
          <w:rFonts w:ascii="Times New Roman" w:hAnsi="Times New Roman" w:cs="Times New Roman"/>
          <w:sz w:val="24"/>
          <w:szCs w:val="24"/>
        </w:rPr>
        <w:t xml:space="preserve">Этот способ предполагает указание селекторов в </w:t>
      </w:r>
      <w:r w:rsidR="00A27D32">
        <w:rPr>
          <w:rFonts w:ascii="Times New Roman" w:hAnsi="Times New Roman" w:cs="Times New Roman"/>
          <w:sz w:val="24"/>
          <w:szCs w:val="24"/>
          <w:lang w:val="en-US"/>
        </w:rPr>
        <w:t>DOM</w:t>
      </w:r>
      <w:r w:rsidR="00A27D32" w:rsidRPr="00A27D32">
        <w:rPr>
          <w:rFonts w:ascii="Times New Roman" w:hAnsi="Times New Roman" w:cs="Times New Roman"/>
          <w:sz w:val="24"/>
          <w:szCs w:val="24"/>
        </w:rPr>
        <w:t xml:space="preserve"> </w:t>
      </w:r>
      <w:r w:rsidR="00A27D32">
        <w:rPr>
          <w:rFonts w:ascii="Times New Roman" w:hAnsi="Times New Roman" w:cs="Times New Roman"/>
          <w:sz w:val="24"/>
          <w:szCs w:val="24"/>
        </w:rPr>
        <w:t>дереве странице, по которому нам нужно извлечь данные.</w:t>
      </w:r>
    </w:p>
    <w:p w14:paraId="28A3B81F" w14:textId="77777777" w:rsidR="00A27D32" w:rsidRDefault="00A27D32" w:rsidP="00896A1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Для интересующих нас данных, правила будут выглядеть следующим образом:</w:t>
      </w:r>
    </w:p>
    <w:p w14:paraId="2BDB4EA3" w14:textId="77777777" w:rsidR="00A27D32" w:rsidRPr="00A27D32" w:rsidRDefault="00A27D32" w:rsidP="00896A15">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Название</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статьи</w:t>
      </w:r>
      <w:r w:rsidRPr="00A27D32">
        <w:rPr>
          <w:rFonts w:ascii="Times New Roman" w:hAnsi="Times New Roman" w:cs="Times New Roman"/>
          <w:b/>
          <w:sz w:val="24"/>
          <w:szCs w:val="24"/>
          <w:lang w:val="en-US"/>
        </w:rPr>
        <w:t>:</w:t>
      </w:r>
    </w:p>
    <w:p w14:paraId="176480BC"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w:t>
      </w:r>
      <w:r>
        <w:rPr>
          <w:rFonts w:ascii="Times New Roman" w:hAnsi="Times New Roman" w:cs="Times New Roman"/>
          <w:sz w:val="24"/>
          <w:szCs w:val="24"/>
          <w:lang w:val="en-US"/>
        </w:rPr>
        <w:t xml:space="preserve">top"]/h1//text() </w:t>
      </w:r>
    </w:p>
    <w:p w14:paraId="05AB64A6" w14:textId="77777777"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Дата</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публикации</w:t>
      </w:r>
      <w:r w:rsidRPr="00A27D32">
        <w:rPr>
          <w:rFonts w:ascii="Times New Roman" w:hAnsi="Times New Roman" w:cs="Times New Roman"/>
          <w:b/>
          <w:sz w:val="24"/>
          <w:szCs w:val="24"/>
          <w:lang w:val="en-US"/>
        </w:rPr>
        <w:t>:</w:t>
      </w:r>
    </w:p>
    <w:p w14:paraId="1B40D833"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post-info-date"]/time[@class="entry-date published"]/text()</w:t>
      </w:r>
    </w:p>
    <w:p w14:paraId="21B2D03B" w14:textId="77777777" w:rsidR="00A27D32" w:rsidRPr="00A27D32" w:rsidRDefault="00A27D32" w:rsidP="00A27D32">
      <w:pPr>
        <w:spacing w:after="0" w:line="240" w:lineRule="auto"/>
        <w:rPr>
          <w:rFonts w:ascii="Times New Roman" w:hAnsi="Times New Roman" w:cs="Times New Roman"/>
          <w:b/>
          <w:sz w:val="24"/>
          <w:szCs w:val="24"/>
        </w:rPr>
      </w:pPr>
      <w:r w:rsidRPr="00A27D32">
        <w:rPr>
          <w:rFonts w:ascii="Times New Roman" w:hAnsi="Times New Roman" w:cs="Times New Roman"/>
          <w:b/>
          <w:sz w:val="24"/>
          <w:szCs w:val="24"/>
        </w:rPr>
        <w:t>Дата обновления статьи:</w:t>
      </w:r>
    </w:p>
    <w:p w14:paraId="63EB27A5" w14:textId="77777777" w:rsidR="00A27D32" w:rsidRDefault="00A27D32" w:rsidP="00A27D32">
      <w:pPr>
        <w:spacing w:after="0" w:line="240" w:lineRule="auto"/>
        <w:rPr>
          <w:rFonts w:ascii="Times New Roman" w:hAnsi="Times New Roman" w:cs="Times New Roman"/>
          <w:sz w:val="24"/>
          <w:szCs w:val="24"/>
        </w:rPr>
      </w:pPr>
      <w:r w:rsidRPr="00A27D32">
        <w:rPr>
          <w:rFonts w:ascii="Times New Roman" w:hAnsi="Times New Roman" w:cs="Times New Roman"/>
          <w:sz w:val="24"/>
          <w:szCs w:val="24"/>
        </w:rPr>
        <w:t>//</w:t>
      </w:r>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header</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top</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div</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entry</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meta</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single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span</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 xml:space="preserve"> </w:t>
      </w:r>
      <w:r w:rsidRPr="00A27D32">
        <w:rPr>
          <w:rFonts w:ascii="Times New Roman" w:hAnsi="Times New Roman" w:cs="Times New Roman"/>
          <w:sz w:val="24"/>
          <w:szCs w:val="24"/>
          <w:lang w:val="en-US"/>
        </w:rPr>
        <w:t>post</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info</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date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time</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class</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updated</w:t>
      </w:r>
      <w:r w:rsidRPr="00A27D32">
        <w:rPr>
          <w:rFonts w:ascii="Times New Roman" w:hAnsi="Times New Roman" w:cs="Times New Roman"/>
          <w:sz w:val="24"/>
          <w:szCs w:val="24"/>
        </w:rPr>
        <w:t>"]/</w:t>
      </w:r>
      <w:r w:rsidRPr="00A27D32">
        <w:rPr>
          <w:rFonts w:ascii="Times New Roman" w:hAnsi="Times New Roman" w:cs="Times New Roman"/>
          <w:sz w:val="24"/>
          <w:szCs w:val="24"/>
          <w:lang w:val="en-US"/>
        </w:rPr>
        <w:t>text</w:t>
      </w:r>
      <w:r w:rsidRPr="00A27D32">
        <w:rPr>
          <w:rFonts w:ascii="Times New Roman" w:hAnsi="Times New Roman" w:cs="Times New Roman"/>
          <w:sz w:val="24"/>
          <w:szCs w:val="24"/>
        </w:rPr>
        <w:t>()</w:t>
      </w:r>
    </w:p>
    <w:p w14:paraId="4F5CD855" w14:textId="77777777"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Количество</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комментариев</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к</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статье</w:t>
      </w:r>
      <w:r w:rsidRPr="00A27D32">
        <w:rPr>
          <w:rFonts w:ascii="Times New Roman" w:hAnsi="Times New Roman" w:cs="Times New Roman"/>
          <w:b/>
          <w:sz w:val="24"/>
          <w:szCs w:val="24"/>
          <w:lang w:val="en-US"/>
        </w:rPr>
        <w:t>:</w:t>
      </w:r>
    </w:p>
    <w:p w14:paraId="37E4043B"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post-info-comment"]/a/text()</w:t>
      </w:r>
    </w:p>
    <w:p w14:paraId="41830C9F" w14:textId="77777777" w:rsidR="00A27D32" w:rsidRPr="00A27D32" w:rsidRDefault="00A27D32" w:rsidP="00A27D32">
      <w:pPr>
        <w:spacing w:after="0" w:line="240" w:lineRule="auto"/>
        <w:rPr>
          <w:rFonts w:ascii="Times New Roman" w:hAnsi="Times New Roman" w:cs="Times New Roman"/>
          <w:b/>
          <w:sz w:val="24"/>
          <w:szCs w:val="24"/>
          <w:lang w:val="en-US"/>
        </w:rPr>
      </w:pPr>
      <w:r w:rsidRPr="00A27D32">
        <w:rPr>
          <w:rFonts w:ascii="Times New Roman" w:hAnsi="Times New Roman" w:cs="Times New Roman"/>
          <w:b/>
          <w:sz w:val="24"/>
          <w:szCs w:val="24"/>
        </w:rPr>
        <w:t>Место</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относящееся</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к</w:t>
      </w:r>
      <w:r w:rsidRPr="00A27D32">
        <w:rPr>
          <w:rFonts w:ascii="Times New Roman" w:hAnsi="Times New Roman" w:cs="Times New Roman"/>
          <w:b/>
          <w:sz w:val="24"/>
          <w:szCs w:val="24"/>
          <w:lang w:val="en-US"/>
        </w:rPr>
        <w:t xml:space="preserve"> </w:t>
      </w:r>
      <w:r w:rsidRPr="00A27D32">
        <w:rPr>
          <w:rFonts w:ascii="Times New Roman" w:hAnsi="Times New Roman" w:cs="Times New Roman"/>
          <w:b/>
          <w:sz w:val="24"/>
          <w:szCs w:val="24"/>
        </w:rPr>
        <w:t>статье</w:t>
      </w:r>
      <w:r w:rsidRPr="00A27D32">
        <w:rPr>
          <w:rFonts w:ascii="Times New Roman" w:hAnsi="Times New Roman" w:cs="Times New Roman"/>
          <w:b/>
          <w:sz w:val="24"/>
          <w:szCs w:val="24"/>
          <w:lang w:val="en-US"/>
        </w:rPr>
        <w:t>:</w:t>
      </w:r>
    </w:p>
    <w:p w14:paraId="5B880AA6" w14:textId="77777777" w:rsidR="00A27D32" w:rsidRDefault="00A27D32" w:rsidP="00A27D32">
      <w:pPr>
        <w:spacing w:after="0" w:line="240" w:lineRule="auto"/>
        <w:rPr>
          <w:rFonts w:ascii="Times New Roman" w:hAnsi="Times New Roman" w:cs="Times New Roman"/>
          <w:sz w:val="24"/>
          <w:szCs w:val="24"/>
          <w:lang w:val="en-US"/>
        </w:rPr>
      </w:pPr>
      <w:r w:rsidRPr="00A27D32">
        <w:rPr>
          <w:rFonts w:ascii="Times New Roman" w:hAnsi="Times New Roman" w:cs="Times New Roman"/>
          <w:sz w:val="24"/>
          <w:szCs w:val="24"/>
          <w:lang w:val="en-US"/>
        </w:rPr>
        <w:t>//div[@class="entry-header entry-header-top"]/div[@class="entry-meta entry-meta-single"]/span[@class="post-info post-info-location"]//text()'</w:t>
      </w:r>
    </w:p>
    <w:p w14:paraId="0D0D68CF" w14:textId="77777777" w:rsidR="007B57CC" w:rsidRDefault="007B57CC" w:rsidP="00A27D32">
      <w:pPr>
        <w:spacing w:after="0" w:line="240" w:lineRule="auto"/>
        <w:rPr>
          <w:rFonts w:ascii="Times New Roman" w:hAnsi="Times New Roman" w:cs="Times New Roman"/>
          <w:sz w:val="24"/>
          <w:szCs w:val="24"/>
          <w:lang w:val="en-US"/>
        </w:rPr>
      </w:pPr>
    </w:p>
    <w:p w14:paraId="567A9342" w14:textId="77777777" w:rsidR="007B57CC" w:rsidRDefault="007B57CC" w:rsidP="007B57CC">
      <w:pPr>
        <w:pStyle w:val="Listenabsatz"/>
        <w:numPr>
          <w:ilvl w:val="0"/>
          <w:numId w:val="1"/>
        </w:numPr>
        <w:jc w:val="center"/>
        <w:rPr>
          <w:rFonts w:ascii="Times New Roman" w:hAnsi="Times New Roman" w:cs="Times New Roman"/>
          <w:b/>
          <w:sz w:val="24"/>
          <w:szCs w:val="24"/>
        </w:rPr>
      </w:pPr>
      <w:r>
        <w:rPr>
          <w:rFonts w:ascii="Times New Roman" w:hAnsi="Times New Roman" w:cs="Times New Roman"/>
          <w:b/>
          <w:sz w:val="24"/>
          <w:szCs w:val="24"/>
        </w:rPr>
        <w:t>Визуализация и интерпретация полученных данных.</w:t>
      </w:r>
    </w:p>
    <w:p w14:paraId="37701E73" w14:textId="77777777" w:rsidR="007B57CC" w:rsidRPr="007B57CC" w:rsidRDefault="007B57CC" w:rsidP="007B57CC">
      <w:pPr>
        <w:ind w:left="360"/>
        <w:rPr>
          <w:rFonts w:ascii="Times New Roman" w:hAnsi="Times New Roman" w:cs="Times New Roman"/>
          <w:b/>
          <w:sz w:val="24"/>
          <w:szCs w:val="24"/>
        </w:rPr>
      </w:pPr>
    </w:p>
    <w:p w14:paraId="634CE297" w14:textId="77777777" w:rsidR="007B57CC" w:rsidRPr="007B57CC" w:rsidRDefault="007B57CC" w:rsidP="00A27D32">
      <w:pPr>
        <w:spacing w:after="0" w:line="240" w:lineRule="auto"/>
        <w:rPr>
          <w:rFonts w:ascii="Times New Roman" w:hAnsi="Times New Roman" w:cs="Times New Roman"/>
          <w:sz w:val="24"/>
          <w:szCs w:val="24"/>
        </w:rPr>
      </w:pPr>
    </w:p>
    <w:sectPr w:rsidR="007B57CC" w:rsidRPr="007B57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778"/>
    <w:multiLevelType w:val="hybridMultilevel"/>
    <w:tmpl w:val="EE1AF2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932689"/>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D54CEE"/>
    <w:multiLevelType w:val="hybridMultilevel"/>
    <w:tmpl w:val="80F0163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15:restartNumberingAfterBreak="0">
    <w:nsid w:val="48FA735D"/>
    <w:multiLevelType w:val="hybridMultilevel"/>
    <w:tmpl w:val="04A20C6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8D9360A"/>
    <w:multiLevelType w:val="hybridMultilevel"/>
    <w:tmpl w:val="FDB6F146"/>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60E6B74"/>
    <w:multiLevelType w:val="hybridMultilevel"/>
    <w:tmpl w:val="E63E5A78"/>
    <w:lvl w:ilvl="0" w:tplc="5096FC50">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24F081D"/>
    <w:multiLevelType w:val="hybridMultilevel"/>
    <w:tmpl w:val="D48C9A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F9F"/>
    <w:rsid w:val="00006F7C"/>
    <w:rsid w:val="00022987"/>
    <w:rsid w:val="000250A4"/>
    <w:rsid w:val="000C54E5"/>
    <w:rsid w:val="00117E25"/>
    <w:rsid w:val="00165D4B"/>
    <w:rsid w:val="001D7D0C"/>
    <w:rsid w:val="00211377"/>
    <w:rsid w:val="00240B8E"/>
    <w:rsid w:val="00250DA1"/>
    <w:rsid w:val="00262603"/>
    <w:rsid w:val="0034362B"/>
    <w:rsid w:val="003C26D3"/>
    <w:rsid w:val="004137E8"/>
    <w:rsid w:val="00451FE6"/>
    <w:rsid w:val="00477BBD"/>
    <w:rsid w:val="004D6389"/>
    <w:rsid w:val="00542591"/>
    <w:rsid w:val="0055279B"/>
    <w:rsid w:val="006522D2"/>
    <w:rsid w:val="00654A72"/>
    <w:rsid w:val="00681A73"/>
    <w:rsid w:val="006F0980"/>
    <w:rsid w:val="007408E5"/>
    <w:rsid w:val="007B57CC"/>
    <w:rsid w:val="00896A15"/>
    <w:rsid w:val="009B2DB8"/>
    <w:rsid w:val="00A27D32"/>
    <w:rsid w:val="00A71195"/>
    <w:rsid w:val="00BA4F9F"/>
    <w:rsid w:val="00C31D5E"/>
    <w:rsid w:val="00CD4004"/>
    <w:rsid w:val="00D23C1F"/>
    <w:rsid w:val="00DF24FC"/>
    <w:rsid w:val="00E32CF7"/>
    <w:rsid w:val="00ED6C92"/>
    <w:rsid w:val="00FA68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CB4715"/>
  <w15:chartTrackingRefBased/>
  <w15:docId w15:val="{B2344145-4E3C-4E05-A35C-20886090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54259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6F7C"/>
    <w:pPr>
      <w:ind w:left="720"/>
      <w:contextualSpacing/>
    </w:pPr>
  </w:style>
  <w:style w:type="character" w:styleId="Hyperlink">
    <w:name w:val="Hyperlink"/>
    <w:basedOn w:val="Absatz-Standardschriftart"/>
    <w:uiPriority w:val="99"/>
    <w:unhideWhenUsed/>
    <w:rsid w:val="00022987"/>
    <w:rPr>
      <w:color w:val="0563C1" w:themeColor="hyperlink"/>
      <w:u w:val="single"/>
    </w:rPr>
  </w:style>
  <w:style w:type="table" w:styleId="Tabellenraster">
    <w:name w:val="Table Grid"/>
    <w:basedOn w:val="NormaleTabelle"/>
    <w:uiPriority w:val="39"/>
    <w:rsid w:val="0054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42591"/>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459361">
      <w:bodyDiv w:val="1"/>
      <w:marLeft w:val="0"/>
      <w:marRight w:val="0"/>
      <w:marTop w:val="0"/>
      <w:marBottom w:val="0"/>
      <w:divBdr>
        <w:top w:val="none" w:sz="0" w:space="0" w:color="auto"/>
        <w:left w:val="none" w:sz="0" w:space="0" w:color="auto"/>
        <w:bottom w:val="none" w:sz="0" w:space="0" w:color="auto"/>
        <w:right w:val="none" w:sz="0" w:space="0" w:color="auto"/>
      </w:divBdr>
      <w:divsChild>
        <w:div w:id="889804624">
          <w:marLeft w:val="0"/>
          <w:marRight w:val="0"/>
          <w:marTop w:val="0"/>
          <w:marBottom w:val="0"/>
          <w:divBdr>
            <w:top w:val="none" w:sz="0" w:space="0" w:color="auto"/>
            <w:left w:val="none" w:sz="0" w:space="0" w:color="auto"/>
            <w:bottom w:val="none" w:sz="0" w:space="0" w:color="auto"/>
            <w:right w:val="none" w:sz="0" w:space="0" w:color="auto"/>
          </w:divBdr>
          <w:divsChild>
            <w:div w:id="11286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vebird.d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1642</Words>
  <Characters>10350</Characters>
  <Application>Microsoft Office Word</Application>
  <DocSecurity>0</DocSecurity>
  <Lines>86</Lines>
  <Paragraphs>23</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Сурков</dc:creator>
  <cp:keywords/>
  <dc:description/>
  <cp:lastModifiedBy>rkmedia</cp:lastModifiedBy>
  <cp:revision>13</cp:revision>
  <dcterms:created xsi:type="dcterms:W3CDTF">2021-01-19T06:00:00Z</dcterms:created>
  <dcterms:modified xsi:type="dcterms:W3CDTF">2021-01-28T11:53:00Z</dcterms:modified>
</cp:coreProperties>
</file>